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AB590" w14:textId="77777777" w:rsidR="00B03250" w:rsidRDefault="00B03250">
      <w:pPr>
        <w:rPr>
          <w:rFonts w:ascii="Times New Roman" w:hAnsi="Times New Roman" w:cs="Times New Roman"/>
        </w:rPr>
      </w:pPr>
    </w:p>
    <w:p w14:paraId="60542556" w14:textId="77777777" w:rsidR="0082439F" w:rsidRPr="000C7FF2" w:rsidRDefault="005F079A">
      <w:pPr>
        <w:rPr>
          <w:rFonts w:ascii="Times New Roman" w:hAnsi="Times New Roman" w:cs="Times New Roman"/>
        </w:rPr>
      </w:pPr>
      <w:r>
        <w:rPr>
          <w:rFonts w:ascii="Times New Roman" w:hAnsi="Times New Roman" w:cs="Times New Roman"/>
        </w:rPr>
        <w:t>26</w:t>
      </w:r>
      <w:r w:rsidR="00C25EDA" w:rsidRPr="000C7FF2">
        <w:rPr>
          <w:rFonts w:ascii="Times New Roman" w:hAnsi="Times New Roman" w:cs="Times New Roman"/>
        </w:rPr>
        <w:t xml:space="preserve"> October 2016</w:t>
      </w:r>
    </w:p>
    <w:p w14:paraId="17292DC9" w14:textId="77777777" w:rsidR="00B03250" w:rsidRDefault="00C25EDA" w:rsidP="00B03250">
      <w:pPr>
        <w:rPr>
          <w:rFonts w:ascii="Times New Roman" w:hAnsi="Times New Roman" w:cs="Times New Roman"/>
          <w:b/>
        </w:rPr>
      </w:pPr>
      <w:r w:rsidRPr="000C7FF2">
        <w:rPr>
          <w:rFonts w:ascii="Times New Roman" w:hAnsi="Times New Roman" w:cs="Times New Roman"/>
        </w:rPr>
        <w:t>National Science Foundation</w:t>
      </w:r>
      <w:r w:rsidRPr="000C7FF2">
        <w:rPr>
          <w:rFonts w:ascii="Times New Roman" w:hAnsi="Times New Roman" w:cs="Times New Roman"/>
        </w:rPr>
        <w:br/>
        <w:t>Division of Environmental Biology</w:t>
      </w:r>
    </w:p>
    <w:p w14:paraId="21CE2DD2" w14:textId="77777777" w:rsidR="003C6C56" w:rsidRDefault="00C25EDA">
      <w:pPr>
        <w:rPr>
          <w:rFonts w:ascii="Times New Roman" w:hAnsi="Times New Roman" w:cs="Times New Roman"/>
        </w:rPr>
      </w:pPr>
      <w:r w:rsidRPr="000C7FF2">
        <w:rPr>
          <w:rFonts w:ascii="Times New Roman" w:hAnsi="Times New Roman" w:cs="Times New Roman"/>
        </w:rPr>
        <w:t>Dear NSF-PRF</w:t>
      </w:r>
      <w:r w:rsidR="00B40AD4">
        <w:rPr>
          <w:rFonts w:ascii="Times New Roman" w:hAnsi="Times New Roman" w:cs="Times New Roman"/>
        </w:rPr>
        <w:t>B</w:t>
      </w:r>
      <w:r w:rsidRPr="000C7FF2">
        <w:rPr>
          <w:rFonts w:ascii="Times New Roman" w:hAnsi="Times New Roman" w:cs="Times New Roman"/>
        </w:rPr>
        <w:t xml:space="preserve"> panel</w:t>
      </w:r>
    </w:p>
    <w:p w14:paraId="7DC094CC" w14:textId="77777777" w:rsidR="00B03250" w:rsidRPr="000C7FF2" w:rsidRDefault="00B03250" w:rsidP="00B03250">
      <w:pPr>
        <w:jc w:val="center"/>
        <w:rPr>
          <w:rFonts w:ascii="Times New Roman" w:hAnsi="Times New Roman" w:cs="Times New Roman"/>
          <w:b/>
        </w:rPr>
      </w:pPr>
      <w:r w:rsidRPr="000C7FF2">
        <w:rPr>
          <w:rFonts w:ascii="Times New Roman" w:hAnsi="Times New Roman" w:cs="Times New Roman"/>
          <w:b/>
        </w:rPr>
        <w:t>Subject: Sponsoring scientist statement for PRFB application of Robert E. Clark.</w:t>
      </w:r>
    </w:p>
    <w:p w14:paraId="60194933" w14:textId="6F015F63" w:rsidR="004C0BD2" w:rsidRDefault="00207847" w:rsidP="004C0BD2">
      <w:pPr>
        <w:ind w:firstLine="720"/>
        <w:rPr>
          <w:rFonts w:ascii="Times New Roman" w:hAnsi="Times New Roman" w:cs="Times New Roman"/>
        </w:rPr>
      </w:pPr>
      <w:r w:rsidRPr="000C7FF2">
        <w:rPr>
          <w:rFonts w:ascii="Times New Roman" w:hAnsi="Times New Roman" w:cs="Times New Roman"/>
        </w:rPr>
        <w:t>I am delighted to</w:t>
      </w:r>
      <w:r w:rsidR="00B03250">
        <w:rPr>
          <w:rFonts w:ascii="Times New Roman" w:hAnsi="Times New Roman" w:cs="Times New Roman"/>
        </w:rPr>
        <w:t xml:space="preserve"> provide my</w:t>
      </w:r>
      <w:r w:rsidRPr="000C7FF2">
        <w:rPr>
          <w:rFonts w:ascii="Times New Roman" w:hAnsi="Times New Roman" w:cs="Times New Roman"/>
        </w:rPr>
        <w:t xml:space="preserve"> </w:t>
      </w:r>
      <w:r w:rsidR="00B03250">
        <w:rPr>
          <w:rFonts w:ascii="Times New Roman" w:hAnsi="Times New Roman" w:cs="Times New Roman"/>
        </w:rPr>
        <w:t>support for</w:t>
      </w:r>
      <w:r w:rsidR="001F0232" w:rsidRPr="000C7FF2">
        <w:rPr>
          <w:rFonts w:ascii="Times New Roman" w:hAnsi="Times New Roman" w:cs="Times New Roman"/>
        </w:rPr>
        <w:t xml:space="preserve"> Robert Clark</w:t>
      </w:r>
      <w:r w:rsidR="00852449" w:rsidRPr="000C7FF2">
        <w:rPr>
          <w:rFonts w:ascii="Times New Roman" w:hAnsi="Times New Roman" w:cs="Times New Roman"/>
        </w:rPr>
        <w:t xml:space="preserve">’s application for an NSF-PRFB based in my group at UConn. I believe that Rob will contribute much to the ongoing research in my group on the effects of forest fragmentation in Connecticut on species interactions while broadening his own research horizon and </w:t>
      </w:r>
      <w:r w:rsidR="004C0BD2" w:rsidRPr="000C7FF2">
        <w:rPr>
          <w:rFonts w:ascii="Times New Roman" w:hAnsi="Times New Roman" w:cs="Times New Roman"/>
        </w:rPr>
        <w:t xml:space="preserve">gaining </w:t>
      </w:r>
      <w:r w:rsidR="00852449" w:rsidRPr="000C7FF2">
        <w:rPr>
          <w:rFonts w:ascii="Times New Roman" w:hAnsi="Times New Roman" w:cs="Times New Roman"/>
        </w:rPr>
        <w:t>skills</w:t>
      </w:r>
      <w:r w:rsidR="004C0BD2" w:rsidRPr="000C7FF2">
        <w:rPr>
          <w:rFonts w:ascii="Times New Roman" w:hAnsi="Times New Roman" w:cs="Times New Roman"/>
        </w:rPr>
        <w:t xml:space="preserve"> in experimental design and </w:t>
      </w:r>
      <w:r w:rsidR="00634E23">
        <w:rPr>
          <w:rFonts w:ascii="Times New Roman" w:hAnsi="Times New Roman" w:cs="Times New Roman"/>
        </w:rPr>
        <w:t xml:space="preserve">statistical </w:t>
      </w:r>
      <w:r w:rsidR="004C0BD2" w:rsidRPr="000C7FF2">
        <w:rPr>
          <w:rFonts w:ascii="Times New Roman" w:hAnsi="Times New Roman" w:cs="Times New Roman"/>
        </w:rPr>
        <w:t>analysis</w:t>
      </w:r>
      <w:r w:rsidR="00852449" w:rsidRPr="000C7FF2">
        <w:rPr>
          <w:rFonts w:ascii="Times New Roman" w:hAnsi="Times New Roman" w:cs="Times New Roman"/>
        </w:rPr>
        <w:t xml:space="preserve"> that will advance his career.</w:t>
      </w:r>
      <w:r w:rsidR="004C0BD2" w:rsidRPr="000C7FF2">
        <w:rPr>
          <w:rFonts w:ascii="Times New Roman" w:hAnsi="Times New Roman" w:cs="Times New Roman"/>
        </w:rPr>
        <w:t xml:space="preserve"> The research that Rob proposes will establish how modification of disperser communities in forest fragments in Connecticut will disrupt seed dispersal and consequently affect plant population structure and persistence</w:t>
      </w:r>
      <w:r w:rsidR="00F411A0" w:rsidRPr="000C7FF2">
        <w:rPr>
          <w:rFonts w:ascii="Times New Roman" w:hAnsi="Times New Roman" w:cs="Times New Roman"/>
        </w:rPr>
        <w:t xml:space="preserve"> and lead to </w:t>
      </w:r>
      <w:proofErr w:type="spellStart"/>
      <w:r w:rsidR="00F411A0" w:rsidRPr="000C7FF2">
        <w:rPr>
          <w:rFonts w:ascii="Times New Roman" w:hAnsi="Times New Roman" w:cs="Times New Roman"/>
        </w:rPr>
        <w:t>microevolutionary</w:t>
      </w:r>
      <w:proofErr w:type="spellEnd"/>
      <w:r w:rsidR="00F411A0" w:rsidRPr="000C7FF2">
        <w:rPr>
          <w:rFonts w:ascii="Times New Roman" w:hAnsi="Times New Roman" w:cs="Times New Roman"/>
        </w:rPr>
        <w:t xml:space="preserve"> change</w:t>
      </w:r>
      <w:r w:rsidR="004C0BD2" w:rsidRPr="000C7FF2">
        <w:rPr>
          <w:rFonts w:ascii="Times New Roman" w:hAnsi="Times New Roman" w:cs="Times New Roman"/>
        </w:rPr>
        <w:t xml:space="preserve">. Rob’s research will make extensive use of the biological collections available in herbaria at </w:t>
      </w:r>
      <w:commentRangeStart w:id="0"/>
      <w:r w:rsidR="004C0BD2" w:rsidRPr="000C7FF2">
        <w:rPr>
          <w:rFonts w:ascii="Times New Roman" w:hAnsi="Times New Roman" w:cs="Times New Roman"/>
        </w:rPr>
        <w:t>UConn</w:t>
      </w:r>
      <w:commentRangeEnd w:id="0"/>
      <w:r w:rsidR="00C74D2B">
        <w:rPr>
          <w:rStyle w:val="CommentReference"/>
        </w:rPr>
        <w:commentReference w:id="0"/>
      </w:r>
      <w:r w:rsidR="004C0BD2" w:rsidRPr="000C7FF2">
        <w:rPr>
          <w:rFonts w:ascii="Times New Roman" w:hAnsi="Times New Roman" w:cs="Times New Roman"/>
        </w:rPr>
        <w:t xml:space="preserve"> </w:t>
      </w:r>
      <w:ins w:id="1" w:author="Microsoft Office User" w:date="2016-10-26T15:50:00Z">
        <w:r w:rsidR="00FD67F9">
          <w:rPr>
            <w:rFonts w:ascii="Times New Roman" w:hAnsi="Times New Roman" w:cs="Times New Roman"/>
          </w:rPr>
          <w:t>that provide data on plant locality information and physical specimens.</w:t>
        </w:r>
      </w:ins>
      <w:ins w:id="2" w:author="Microsoft Office User" w:date="2016-10-26T15:23:00Z">
        <w:r w:rsidR="00C74D2B">
          <w:rPr>
            <w:rFonts w:ascii="Times New Roman" w:hAnsi="Times New Roman" w:cs="Times New Roman"/>
          </w:rPr>
          <w:t xml:space="preserve"> </w:t>
        </w:r>
      </w:ins>
      <w:ins w:id="3" w:author="Microsoft Office User" w:date="2016-10-26T15:50:00Z">
        <w:r w:rsidR="00FD67F9">
          <w:rPr>
            <w:rFonts w:ascii="Times New Roman" w:hAnsi="Times New Roman" w:cs="Times New Roman"/>
          </w:rPr>
          <w:t>These historical records are</w:t>
        </w:r>
      </w:ins>
      <w:ins w:id="4" w:author="Microsoft Office User" w:date="2016-10-26T15:23:00Z">
        <w:r w:rsidR="00C74D2B">
          <w:rPr>
            <w:rFonts w:ascii="Times New Roman" w:hAnsi="Times New Roman" w:cs="Times New Roman"/>
          </w:rPr>
          <w:t xml:space="preserve"> critical to understanding the long-term impacts of habitat fragmentation on plant populations</w:t>
        </w:r>
      </w:ins>
      <w:del w:id="5" w:author="Microsoft Office User" w:date="2016-10-26T15:21:00Z">
        <w:r w:rsidR="004C0BD2" w:rsidRPr="000C7FF2" w:rsidDel="00C74D2B">
          <w:rPr>
            <w:rFonts w:ascii="Times New Roman" w:hAnsi="Times New Roman" w:cs="Times New Roman"/>
          </w:rPr>
          <w:delText>and elsewhere in New England</w:delText>
        </w:r>
        <w:r w:rsidR="00F411A0" w:rsidRPr="000C7FF2" w:rsidDel="00C74D2B">
          <w:rPr>
            <w:rFonts w:ascii="Times New Roman" w:hAnsi="Times New Roman" w:cs="Times New Roman"/>
          </w:rPr>
          <w:delText xml:space="preserve"> </w:delText>
        </w:r>
      </w:del>
      <w:del w:id="6" w:author="Microsoft Office User" w:date="2016-10-26T15:23:00Z">
        <w:r w:rsidR="00F411A0" w:rsidRPr="000C7FF2" w:rsidDel="00C74D2B">
          <w:rPr>
            <w:rFonts w:ascii="Times New Roman" w:hAnsi="Times New Roman" w:cs="Times New Roman"/>
          </w:rPr>
          <w:delText>to provide a long-term perspective to his work on fragmentation</w:delText>
        </w:r>
      </w:del>
      <w:r w:rsidR="00F411A0" w:rsidRPr="000C7FF2">
        <w:rPr>
          <w:rFonts w:ascii="Times New Roman" w:hAnsi="Times New Roman" w:cs="Times New Roman"/>
        </w:rPr>
        <w:t>.</w:t>
      </w:r>
      <w:r w:rsidR="004C0BD2" w:rsidRPr="000C7FF2">
        <w:rPr>
          <w:rFonts w:ascii="Times New Roman" w:hAnsi="Times New Roman" w:cs="Times New Roman"/>
        </w:rPr>
        <w:t xml:space="preserve"> </w:t>
      </w:r>
    </w:p>
    <w:p w14:paraId="451A035E" w14:textId="77777777" w:rsidR="00DD7731" w:rsidRPr="000C7FF2" w:rsidRDefault="00DD7731" w:rsidP="004C0BD2">
      <w:pPr>
        <w:ind w:firstLine="720"/>
        <w:rPr>
          <w:rFonts w:ascii="Times New Roman" w:hAnsi="Times New Roman" w:cs="Times New Roman"/>
        </w:rPr>
      </w:pPr>
      <w:r>
        <w:rPr>
          <w:rFonts w:ascii="Times New Roman" w:hAnsi="Times New Roman" w:cs="Times New Roman"/>
        </w:rPr>
        <w:t>The key features of Rob’s proposal that enthuse me are 1) the integrative nature of the work, examining the consequences of altered species interactions on population persistence</w:t>
      </w:r>
      <w:r w:rsidR="00B03250">
        <w:rPr>
          <w:rFonts w:ascii="Times New Roman" w:hAnsi="Times New Roman" w:cs="Times New Roman"/>
        </w:rPr>
        <w:t>, structure</w:t>
      </w:r>
      <w:r>
        <w:rPr>
          <w:rFonts w:ascii="Times New Roman" w:hAnsi="Times New Roman" w:cs="Times New Roman"/>
        </w:rPr>
        <w:t xml:space="preserve"> and microevolution; 2) t</w:t>
      </w:r>
      <w:r w:rsidR="003250CE">
        <w:rPr>
          <w:rFonts w:ascii="Times New Roman" w:hAnsi="Times New Roman" w:cs="Times New Roman"/>
        </w:rPr>
        <w:t>he parallel examination of temporal variation by examining biological collections data and spatial variation using multiple contemporary forest fragments; 3) the like</w:t>
      </w:r>
      <w:r w:rsidR="00265921">
        <w:rPr>
          <w:rFonts w:ascii="Times New Roman" w:hAnsi="Times New Roman" w:cs="Times New Roman"/>
        </w:rPr>
        <w:t xml:space="preserve">lihood that his work will open up a new angle to ongoing research in my </w:t>
      </w:r>
      <w:r w:rsidR="003250CE">
        <w:rPr>
          <w:rFonts w:ascii="Times New Roman" w:hAnsi="Times New Roman" w:cs="Times New Roman"/>
        </w:rPr>
        <w:t>lab on ecological networks in fragmented landscapes</w:t>
      </w:r>
      <w:r w:rsidR="00265921">
        <w:rPr>
          <w:rFonts w:ascii="Times New Roman" w:hAnsi="Times New Roman" w:cs="Times New Roman"/>
        </w:rPr>
        <w:t>.</w:t>
      </w:r>
      <w:r w:rsidR="003250CE">
        <w:rPr>
          <w:rFonts w:ascii="Times New Roman" w:hAnsi="Times New Roman" w:cs="Times New Roman"/>
        </w:rPr>
        <w:t xml:space="preserve"> </w:t>
      </w:r>
      <w:r w:rsidR="00224F37">
        <w:rPr>
          <w:rFonts w:ascii="Times New Roman" w:hAnsi="Times New Roman" w:cs="Times New Roman"/>
        </w:rPr>
        <w:t xml:space="preserve">Additionally, I believe that Rob’s intimate knowledge of the natural history of New England’s forests, a system I’m relatively new to, will complement my own expertise in quantitative ecology very well. </w:t>
      </w:r>
    </w:p>
    <w:p w14:paraId="11FFFED3" w14:textId="1C887D84" w:rsidR="00465DF3" w:rsidRDefault="007F2B68" w:rsidP="007F2B68">
      <w:pPr>
        <w:rPr>
          <w:rFonts w:ascii="Times New Roman" w:hAnsi="Times New Roman" w:cs="Times New Roman"/>
        </w:rPr>
      </w:pPr>
      <w:r w:rsidRPr="00224F37">
        <w:rPr>
          <w:rStyle w:val="Heading3Char"/>
        </w:rPr>
        <w:t>Relationship of proposal to ongoing research</w:t>
      </w:r>
      <w:r w:rsidRPr="00224F37">
        <w:rPr>
          <w:rStyle w:val="Heading3Char"/>
        </w:rPr>
        <w:br/>
      </w:r>
      <w:r w:rsidRPr="000C7FF2">
        <w:rPr>
          <w:rFonts w:ascii="Times New Roman" w:hAnsi="Times New Roman" w:cs="Times New Roman"/>
        </w:rPr>
        <w:t xml:space="preserve">       </w:t>
      </w:r>
      <w:r w:rsidR="00F411A0" w:rsidRPr="000C7FF2">
        <w:rPr>
          <w:rFonts w:ascii="Times New Roman" w:hAnsi="Times New Roman" w:cs="Times New Roman"/>
        </w:rPr>
        <w:t xml:space="preserve">The research Rob proposes will benefit from synergies with our </w:t>
      </w:r>
      <w:r w:rsidR="001D30B2" w:rsidRPr="000C7FF2">
        <w:rPr>
          <w:rFonts w:ascii="Times New Roman" w:hAnsi="Times New Roman" w:cs="Times New Roman"/>
        </w:rPr>
        <w:t>NSF-</w:t>
      </w:r>
      <w:r w:rsidR="00F411A0" w:rsidRPr="000C7FF2">
        <w:rPr>
          <w:rFonts w:ascii="Times New Roman" w:hAnsi="Times New Roman" w:cs="Times New Roman"/>
        </w:rPr>
        <w:t>funded project (NSF-DEB 1557086</w:t>
      </w:r>
      <w:r w:rsidR="001D30B2" w:rsidRPr="000C7FF2">
        <w:rPr>
          <w:rFonts w:ascii="Times New Roman" w:hAnsi="Times New Roman" w:cs="Times New Roman"/>
        </w:rPr>
        <w:t>, start date December 2016</w:t>
      </w:r>
      <w:r w:rsidR="00F411A0" w:rsidRPr="000C7FF2">
        <w:rPr>
          <w:rFonts w:ascii="Times New Roman" w:hAnsi="Times New Roman" w:cs="Times New Roman"/>
        </w:rPr>
        <w:t>) on how forest fragmentation disrupts food webs involving herbivorous Lepidoptera, their host-plants and avian predators</w:t>
      </w:r>
      <w:r w:rsidR="001D30B2" w:rsidRPr="000C7FF2">
        <w:rPr>
          <w:rFonts w:ascii="Times New Roman" w:hAnsi="Times New Roman" w:cs="Times New Roman"/>
        </w:rPr>
        <w:t xml:space="preserve"> (Fragmented Ecological Networks, FEN)</w:t>
      </w:r>
      <w:r w:rsidR="00F411A0" w:rsidRPr="000C7FF2">
        <w:rPr>
          <w:rFonts w:ascii="Times New Roman" w:hAnsi="Times New Roman" w:cs="Times New Roman"/>
        </w:rPr>
        <w:t xml:space="preserve">. </w:t>
      </w:r>
      <w:r w:rsidR="00A524A6" w:rsidRPr="000C7FF2">
        <w:rPr>
          <w:rFonts w:ascii="Times New Roman" w:hAnsi="Times New Roman" w:cs="Times New Roman"/>
        </w:rPr>
        <w:t>The FEN project will collect detailed data on the effects of fragmentation on antagonistic interaction networks, and Rob</w:t>
      </w:r>
      <w:r w:rsidR="00265921">
        <w:rPr>
          <w:rFonts w:ascii="Times New Roman" w:hAnsi="Times New Roman" w:cs="Times New Roman"/>
        </w:rPr>
        <w:t>’s work on beneficial interaction</w:t>
      </w:r>
      <w:r w:rsidR="00A524A6" w:rsidRPr="000C7FF2">
        <w:rPr>
          <w:rFonts w:ascii="Times New Roman" w:hAnsi="Times New Roman" w:cs="Times New Roman"/>
        </w:rPr>
        <w:t xml:space="preserve"> networks will be an excellent complement to that system. In addition, Rob’s research will benefit from the infrastructure that we are building for the FEN project, including GIS databases on forest fragments in Connecticut including information on accessibility and historical and current use, </w:t>
      </w:r>
      <w:commentRangeStart w:id="7"/>
      <w:r w:rsidR="00A524A6" w:rsidRPr="000C7FF2">
        <w:rPr>
          <w:rFonts w:ascii="Times New Roman" w:hAnsi="Times New Roman" w:cs="Times New Roman"/>
        </w:rPr>
        <w:t>permits</w:t>
      </w:r>
      <w:commentRangeEnd w:id="7"/>
      <w:r w:rsidR="00C74D2B">
        <w:rPr>
          <w:rStyle w:val="CommentReference"/>
        </w:rPr>
        <w:commentReference w:id="7"/>
      </w:r>
      <w:r w:rsidR="00A524A6" w:rsidRPr="000C7FF2">
        <w:rPr>
          <w:rFonts w:ascii="Times New Roman" w:hAnsi="Times New Roman" w:cs="Times New Roman"/>
        </w:rPr>
        <w:t xml:space="preserve">, trained </w:t>
      </w:r>
      <w:r w:rsidR="003951FD" w:rsidRPr="000C7FF2">
        <w:rPr>
          <w:rFonts w:ascii="Times New Roman" w:hAnsi="Times New Roman" w:cs="Times New Roman"/>
        </w:rPr>
        <w:t>undergraduate research teams,</w:t>
      </w:r>
      <w:r w:rsidR="00A524A6" w:rsidRPr="000C7FF2">
        <w:rPr>
          <w:rFonts w:ascii="Times New Roman" w:hAnsi="Times New Roman" w:cs="Times New Roman"/>
        </w:rPr>
        <w:t xml:space="preserve"> transport</w:t>
      </w:r>
      <w:r w:rsidR="003951FD" w:rsidRPr="000C7FF2">
        <w:rPr>
          <w:rFonts w:ascii="Times New Roman" w:hAnsi="Times New Roman" w:cs="Times New Roman"/>
        </w:rPr>
        <w:t xml:space="preserve"> and outreach activities</w:t>
      </w:r>
      <w:r w:rsidR="00A524A6" w:rsidRPr="000C7FF2">
        <w:rPr>
          <w:rFonts w:ascii="Times New Roman" w:hAnsi="Times New Roman" w:cs="Times New Roman"/>
        </w:rPr>
        <w:t xml:space="preserve">. The complementary nature of the two projects will provide excellent opportunities for collaboration and peer-support between Rob and the </w:t>
      </w:r>
      <w:commentRangeStart w:id="8"/>
      <w:r w:rsidR="00A524A6" w:rsidRPr="000C7FF2">
        <w:rPr>
          <w:rFonts w:ascii="Times New Roman" w:hAnsi="Times New Roman" w:cs="Times New Roman"/>
        </w:rPr>
        <w:t>PDRA</w:t>
      </w:r>
      <w:commentRangeEnd w:id="8"/>
      <w:r w:rsidR="00C74D2B">
        <w:rPr>
          <w:rStyle w:val="CommentReference"/>
        </w:rPr>
        <w:commentReference w:id="8"/>
      </w:r>
      <w:r w:rsidR="00A524A6" w:rsidRPr="000C7FF2">
        <w:rPr>
          <w:rFonts w:ascii="Times New Roman" w:hAnsi="Times New Roman" w:cs="Times New Roman"/>
        </w:rPr>
        <w:t xml:space="preserve"> employed on the FEN project</w:t>
      </w:r>
      <w:r w:rsidR="00465DF3">
        <w:rPr>
          <w:rFonts w:ascii="Times New Roman" w:hAnsi="Times New Roman" w:cs="Times New Roman"/>
        </w:rPr>
        <w:t xml:space="preserve">. </w:t>
      </w:r>
      <w:ins w:id="9" w:author="Microsoft Office User" w:date="2016-10-26T15:38:00Z">
        <w:r w:rsidR="00105209">
          <w:rPr>
            <w:rFonts w:ascii="Times New Roman" w:hAnsi="Times New Roman" w:cs="Times New Roman"/>
          </w:rPr>
          <w:t>Rob has experience providing outreach programs to education</w:t>
        </w:r>
      </w:ins>
      <w:ins w:id="10" w:author="Microsoft Office User" w:date="2016-10-26T15:39:00Z">
        <w:r w:rsidR="00105209">
          <w:rPr>
            <w:rFonts w:ascii="Times New Roman" w:hAnsi="Times New Roman" w:cs="Times New Roman"/>
          </w:rPr>
          <w:t xml:space="preserve">, </w:t>
        </w:r>
      </w:ins>
      <w:ins w:id="11" w:author="Microsoft Office User" w:date="2016-10-26T15:38:00Z">
        <w:r w:rsidR="00105209">
          <w:rPr>
            <w:rFonts w:ascii="Times New Roman" w:hAnsi="Times New Roman" w:cs="Times New Roman"/>
          </w:rPr>
          <w:t>environmental</w:t>
        </w:r>
      </w:ins>
      <w:ins w:id="12" w:author="Microsoft Office User" w:date="2016-10-26T15:39:00Z">
        <w:r w:rsidR="00105209">
          <w:rPr>
            <w:rFonts w:ascii="Times New Roman" w:hAnsi="Times New Roman" w:cs="Times New Roman"/>
          </w:rPr>
          <w:t xml:space="preserve"> and professional</w:t>
        </w:r>
      </w:ins>
      <w:ins w:id="13" w:author="Microsoft Office User" w:date="2016-10-26T15:38:00Z">
        <w:r w:rsidR="00105209">
          <w:rPr>
            <w:rFonts w:ascii="Times New Roman" w:hAnsi="Times New Roman" w:cs="Times New Roman"/>
          </w:rPr>
          <w:t xml:space="preserve"> </w:t>
        </w:r>
      </w:ins>
      <w:ins w:id="14" w:author="Microsoft Office User" w:date="2016-10-26T15:39:00Z">
        <w:r w:rsidR="00105209">
          <w:rPr>
            <w:rFonts w:ascii="Times New Roman" w:hAnsi="Times New Roman" w:cs="Times New Roman"/>
          </w:rPr>
          <w:t>organizations</w:t>
        </w:r>
      </w:ins>
      <w:ins w:id="15" w:author="Microsoft Office User" w:date="2016-10-26T15:38:00Z">
        <w:r w:rsidR="00105209">
          <w:rPr>
            <w:rFonts w:ascii="Times New Roman" w:hAnsi="Times New Roman" w:cs="Times New Roman"/>
          </w:rPr>
          <w:t xml:space="preserve"> in </w:t>
        </w:r>
        <w:r w:rsidR="00105209">
          <w:rPr>
            <w:rFonts w:ascii="Times New Roman" w:hAnsi="Times New Roman" w:cs="Times New Roman"/>
          </w:rPr>
          <w:lastRenderedPageBreak/>
          <w:t xml:space="preserve">Connecticut, </w:t>
        </w:r>
      </w:ins>
      <w:ins w:id="16" w:author="Microsoft Office User" w:date="2016-10-26T15:39:00Z">
        <w:r w:rsidR="00105209">
          <w:rPr>
            <w:rFonts w:ascii="Times New Roman" w:hAnsi="Times New Roman" w:cs="Times New Roman"/>
          </w:rPr>
          <w:t xml:space="preserve">that will allow </w:t>
        </w:r>
      </w:ins>
      <w:r w:rsidR="00465DF3">
        <w:rPr>
          <w:rFonts w:ascii="Times New Roman" w:hAnsi="Times New Roman" w:cs="Times New Roman"/>
        </w:rPr>
        <w:t xml:space="preserve">Rob </w:t>
      </w:r>
      <w:del w:id="17" w:author="Microsoft Office User" w:date="2016-10-26T15:39:00Z">
        <w:r w:rsidR="00465DF3" w:rsidDel="00105209">
          <w:rPr>
            <w:rFonts w:ascii="Times New Roman" w:hAnsi="Times New Roman" w:cs="Times New Roman"/>
          </w:rPr>
          <w:delText>will</w:delText>
        </w:r>
      </w:del>
      <w:ins w:id="18" w:author="Microsoft Office User" w:date="2016-10-26T15:39:00Z">
        <w:r w:rsidR="00105209">
          <w:rPr>
            <w:rFonts w:ascii="Times New Roman" w:hAnsi="Times New Roman" w:cs="Times New Roman"/>
          </w:rPr>
          <w:t>t</w:t>
        </w:r>
      </w:ins>
      <w:ins w:id="19" w:author="Microsoft Office User" w:date="2016-10-26T15:40:00Z">
        <w:r w:rsidR="00105209">
          <w:rPr>
            <w:rFonts w:ascii="Times New Roman" w:hAnsi="Times New Roman" w:cs="Times New Roman"/>
          </w:rPr>
          <w:t>o</w:t>
        </w:r>
      </w:ins>
      <w:r w:rsidR="00465DF3">
        <w:rPr>
          <w:rFonts w:ascii="Times New Roman" w:hAnsi="Times New Roman" w:cs="Times New Roman"/>
        </w:rPr>
        <w:t xml:space="preserve"> </w:t>
      </w:r>
      <w:del w:id="20" w:author="Microsoft Office User" w:date="2016-10-26T15:41:00Z">
        <w:r w:rsidR="00465DF3" w:rsidDel="00105209">
          <w:rPr>
            <w:rFonts w:ascii="Times New Roman" w:hAnsi="Times New Roman" w:cs="Times New Roman"/>
          </w:rPr>
          <w:delText xml:space="preserve">also </w:delText>
        </w:r>
      </w:del>
      <w:ins w:id="21" w:author="Microsoft Office User" w:date="2016-10-26T15:41:00Z">
        <w:r w:rsidR="00105209">
          <w:rPr>
            <w:rFonts w:ascii="Times New Roman" w:hAnsi="Times New Roman" w:cs="Times New Roman"/>
          </w:rPr>
          <w:t xml:space="preserve">effectively </w:t>
        </w:r>
      </w:ins>
      <w:r w:rsidR="00465DF3">
        <w:rPr>
          <w:rFonts w:ascii="Times New Roman" w:hAnsi="Times New Roman" w:cs="Times New Roman"/>
        </w:rPr>
        <w:t>take part in the outreach components of the FEN project</w:t>
      </w:r>
      <w:ins w:id="22" w:author="Microsoft Office User" w:date="2016-10-26T15:33:00Z">
        <w:r w:rsidR="00C74D2B">
          <w:rPr>
            <w:rFonts w:ascii="Times New Roman" w:hAnsi="Times New Roman" w:cs="Times New Roman"/>
          </w:rPr>
          <w:t xml:space="preserve"> that facilitate the outreach goals of the PRFB</w:t>
        </w:r>
      </w:ins>
      <w:del w:id="23" w:author="Microsoft Office User" w:date="2016-10-26T15:39:00Z">
        <w:r w:rsidR="00465DF3" w:rsidDel="00105209">
          <w:rPr>
            <w:rFonts w:ascii="Times New Roman" w:hAnsi="Times New Roman" w:cs="Times New Roman"/>
          </w:rPr>
          <w:delText>,</w:delText>
        </w:r>
      </w:del>
      <w:ins w:id="24" w:author="Microsoft Office User" w:date="2016-10-26T15:39:00Z">
        <w:r w:rsidR="00105209">
          <w:rPr>
            <w:rFonts w:ascii="Times New Roman" w:hAnsi="Times New Roman" w:cs="Times New Roman"/>
          </w:rPr>
          <w:t>. This includes</w:t>
        </w:r>
      </w:ins>
      <w:r w:rsidR="00465DF3">
        <w:rPr>
          <w:rFonts w:ascii="Times New Roman" w:hAnsi="Times New Roman" w:cs="Times New Roman"/>
        </w:rPr>
        <w:t xml:space="preserve"> </w:t>
      </w:r>
      <w:del w:id="25" w:author="Microsoft Office User" w:date="2016-10-26T15:39:00Z">
        <w:r w:rsidR="00465DF3" w:rsidDel="00105209">
          <w:rPr>
            <w:rFonts w:ascii="Times New Roman" w:hAnsi="Times New Roman" w:cs="Times New Roman"/>
          </w:rPr>
          <w:delText xml:space="preserve">which include </w:delText>
        </w:r>
      </w:del>
      <w:r w:rsidR="00465DF3">
        <w:rPr>
          <w:rFonts w:ascii="Times New Roman" w:hAnsi="Times New Roman" w:cs="Times New Roman"/>
        </w:rPr>
        <w:t xml:space="preserve">talks at local schools and natural history societies, a biodiversity camp for grade 5-9 students in Hartford and insect zoos for parents and </w:t>
      </w:r>
      <w:commentRangeStart w:id="26"/>
      <w:r w:rsidR="00465DF3">
        <w:rPr>
          <w:rFonts w:ascii="Times New Roman" w:hAnsi="Times New Roman" w:cs="Times New Roman"/>
        </w:rPr>
        <w:t>children</w:t>
      </w:r>
      <w:commentRangeEnd w:id="26"/>
      <w:r w:rsidR="00C74D2B">
        <w:rPr>
          <w:rStyle w:val="CommentReference"/>
        </w:rPr>
        <w:commentReference w:id="26"/>
      </w:r>
      <w:ins w:id="27" w:author="Microsoft Office User" w:date="2016-10-26T15:29:00Z">
        <w:r w:rsidR="00C74D2B">
          <w:rPr>
            <w:rFonts w:ascii="Times New Roman" w:hAnsi="Times New Roman" w:cs="Times New Roman"/>
          </w:rPr>
          <w:t>, with programs specific to the topics of the proposal (</w:t>
        </w:r>
      </w:ins>
      <w:ins w:id="28" w:author="Microsoft Office User" w:date="2016-10-26T15:30:00Z">
        <w:r w:rsidR="00C74D2B">
          <w:rPr>
            <w:rFonts w:ascii="Times New Roman" w:hAnsi="Times New Roman" w:cs="Times New Roman"/>
          </w:rPr>
          <w:t>i.e. biology of</w:t>
        </w:r>
      </w:ins>
      <w:ins w:id="29" w:author="Microsoft Office User" w:date="2016-10-26T15:29:00Z">
        <w:r w:rsidR="00C74D2B">
          <w:rPr>
            <w:rFonts w:ascii="Times New Roman" w:hAnsi="Times New Roman" w:cs="Times New Roman"/>
          </w:rPr>
          <w:t xml:space="preserve"> ants and forest wildflowers)</w:t>
        </w:r>
      </w:ins>
      <w:r w:rsidR="00465DF3">
        <w:rPr>
          <w:rFonts w:ascii="Times New Roman" w:hAnsi="Times New Roman" w:cs="Times New Roman"/>
        </w:rPr>
        <w:t xml:space="preserve">. </w:t>
      </w:r>
    </w:p>
    <w:p w14:paraId="24DF97AE" w14:textId="2C008C60" w:rsidR="00336254" w:rsidRDefault="00E16092" w:rsidP="00265921">
      <w:pPr>
        <w:ind w:firstLine="720"/>
        <w:rPr>
          <w:rFonts w:ascii="Times New Roman" w:hAnsi="Times New Roman" w:cs="Times New Roman"/>
        </w:rPr>
      </w:pPr>
      <w:r w:rsidRPr="000C7FF2">
        <w:rPr>
          <w:rFonts w:ascii="Times New Roman" w:hAnsi="Times New Roman" w:cs="Times New Roman"/>
        </w:rPr>
        <w:t>Additional projects in my group have</w:t>
      </w:r>
      <w:r w:rsidR="0095696E" w:rsidRPr="000C7FF2">
        <w:rPr>
          <w:rFonts w:ascii="Times New Roman" w:hAnsi="Times New Roman" w:cs="Times New Roman"/>
        </w:rPr>
        <w:t xml:space="preserve"> develop</w:t>
      </w:r>
      <w:r w:rsidRPr="000C7FF2">
        <w:rPr>
          <w:rFonts w:ascii="Times New Roman" w:hAnsi="Times New Roman" w:cs="Times New Roman"/>
        </w:rPr>
        <w:t>ed</w:t>
      </w:r>
      <w:r w:rsidR="0095696E" w:rsidRPr="000C7FF2">
        <w:rPr>
          <w:rFonts w:ascii="Times New Roman" w:hAnsi="Times New Roman" w:cs="Times New Roman"/>
        </w:rPr>
        <w:t xml:space="preserve"> tools for modeling spatial structures of plant populations as functions of covariates (</w:t>
      </w:r>
      <w:r w:rsidRPr="000C7FF2">
        <w:rPr>
          <w:rFonts w:ascii="Times New Roman" w:hAnsi="Times New Roman" w:cs="Times New Roman"/>
        </w:rPr>
        <w:t xml:space="preserve">Replicated Point Pattern Models, RPPMs, </w:t>
      </w:r>
      <w:proofErr w:type="spellStart"/>
      <w:r w:rsidR="0095696E" w:rsidRPr="000C7FF2">
        <w:rPr>
          <w:rFonts w:ascii="Times New Roman" w:hAnsi="Times New Roman" w:cs="Times New Roman"/>
        </w:rPr>
        <w:t>Bagchi</w:t>
      </w:r>
      <w:proofErr w:type="spellEnd"/>
      <w:r w:rsidR="0095696E" w:rsidRPr="000C7FF2">
        <w:rPr>
          <w:rFonts w:ascii="Times New Roman" w:hAnsi="Times New Roman" w:cs="Times New Roman"/>
        </w:rPr>
        <w:t xml:space="preserve"> &amp; </w:t>
      </w:r>
      <w:proofErr w:type="spellStart"/>
      <w:r w:rsidR="0095696E" w:rsidRPr="000C7FF2">
        <w:rPr>
          <w:rFonts w:ascii="Times New Roman" w:hAnsi="Times New Roman" w:cs="Times New Roman"/>
        </w:rPr>
        <w:t>Illian</w:t>
      </w:r>
      <w:proofErr w:type="spellEnd"/>
      <w:r w:rsidR="0095696E" w:rsidRPr="000C7FF2">
        <w:rPr>
          <w:rFonts w:ascii="Times New Roman" w:hAnsi="Times New Roman" w:cs="Times New Roman"/>
        </w:rPr>
        <w:t xml:space="preserve">, 2015) and we are currently using </w:t>
      </w:r>
      <w:r w:rsidR="008251E9" w:rsidRPr="000C7FF2">
        <w:rPr>
          <w:rFonts w:ascii="Times New Roman" w:hAnsi="Times New Roman" w:cs="Times New Roman"/>
        </w:rPr>
        <w:t>RPPMs</w:t>
      </w:r>
      <w:r w:rsidR="0095696E" w:rsidRPr="000C7FF2">
        <w:rPr>
          <w:rFonts w:ascii="Times New Roman" w:hAnsi="Times New Roman" w:cs="Times New Roman"/>
        </w:rPr>
        <w:t xml:space="preserve"> to contrast the effects of hunting on the spatial structures of Amazonian trees with different dispersal syndromes (Bagchi </w:t>
      </w:r>
      <w:r w:rsidR="0095696E" w:rsidRPr="000C7FF2">
        <w:rPr>
          <w:rFonts w:ascii="Times New Roman" w:hAnsi="Times New Roman" w:cs="Times New Roman"/>
          <w:i/>
        </w:rPr>
        <w:t>et al</w:t>
      </w:r>
      <w:r w:rsidR="0095696E" w:rsidRPr="000C7FF2">
        <w:rPr>
          <w:rFonts w:ascii="Times New Roman" w:hAnsi="Times New Roman" w:cs="Times New Roman"/>
        </w:rPr>
        <w:t>., in prep).</w:t>
      </w:r>
      <w:ins w:id="30" w:author="Microsoft Office User" w:date="2016-10-26T15:42:00Z">
        <w:r w:rsidR="00105209">
          <w:rPr>
            <w:rFonts w:ascii="Times New Roman" w:hAnsi="Times New Roman" w:cs="Times New Roman"/>
          </w:rPr>
          <w:t xml:space="preserve"> </w:t>
        </w:r>
        <w:commentRangeStart w:id="31"/>
        <w:r w:rsidR="00105209">
          <w:rPr>
            <w:rFonts w:ascii="Times New Roman" w:hAnsi="Times New Roman" w:cs="Times New Roman"/>
          </w:rPr>
          <w:t>This</w:t>
        </w:r>
      </w:ins>
      <w:commentRangeEnd w:id="31"/>
      <w:ins w:id="32" w:author="Microsoft Office User" w:date="2016-10-26T15:44:00Z">
        <w:r w:rsidR="00105209">
          <w:rPr>
            <w:rStyle w:val="CommentReference"/>
          </w:rPr>
          <w:commentReference w:id="31"/>
        </w:r>
      </w:ins>
      <w:ins w:id="33" w:author="Microsoft Office User" w:date="2016-10-26T15:42:00Z">
        <w:r w:rsidR="00105209">
          <w:rPr>
            <w:rFonts w:ascii="Times New Roman" w:hAnsi="Times New Roman" w:cs="Times New Roman"/>
          </w:rPr>
          <w:t xml:space="preserve"> </w:t>
        </w:r>
      </w:ins>
      <w:ins w:id="34" w:author="Microsoft Office User" w:date="2016-10-26T15:52:00Z">
        <w:r w:rsidR="00227D26">
          <w:rPr>
            <w:rFonts w:ascii="Times New Roman" w:hAnsi="Times New Roman" w:cs="Times New Roman"/>
          </w:rPr>
          <w:t>technique</w:t>
        </w:r>
      </w:ins>
      <w:ins w:id="35" w:author="Microsoft Office User" w:date="2016-10-26T15:42:00Z">
        <w:r w:rsidR="00105209">
          <w:rPr>
            <w:rFonts w:ascii="Times New Roman" w:hAnsi="Times New Roman" w:cs="Times New Roman"/>
          </w:rPr>
          <w:t xml:space="preserve"> would benefit from being further </w:t>
        </w:r>
      </w:ins>
      <w:ins w:id="36" w:author="Microsoft Office User" w:date="2016-10-26T15:55:00Z">
        <w:r w:rsidR="00227D26">
          <w:rPr>
            <w:rFonts w:ascii="Times New Roman" w:hAnsi="Times New Roman" w:cs="Times New Roman"/>
          </w:rPr>
          <w:t>applied to</w:t>
        </w:r>
      </w:ins>
      <w:ins w:id="37" w:author="Microsoft Office User" w:date="2016-10-26T15:42:00Z">
        <w:r w:rsidR="00105209">
          <w:rPr>
            <w:rFonts w:ascii="Times New Roman" w:hAnsi="Times New Roman" w:cs="Times New Roman"/>
          </w:rPr>
          <w:t xml:space="preserve"> new systems, </w:t>
        </w:r>
      </w:ins>
      <w:ins w:id="38" w:author="Microsoft Office User" w:date="2016-10-26T15:53:00Z">
        <w:r w:rsidR="00227D26">
          <w:rPr>
            <w:rFonts w:ascii="Times New Roman" w:hAnsi="Times New Roman" w:cs="Times New Roman"/>
          </w:rPr>
          <w:t>such as</w:t>
        </w:r>
      </w:ins>
      <w:ins w:id="39" w:author="Microsoft Office User" w:date="2016-10-26T15:54:00Z">
        <w:r w:rsidR="00227D26">
          <w:rPr>
            <w:rFonts w:ascii="Times New Roman" w:hAnsi="Times New Roman" w:cs="Times New Roman"/>
          </w:rPr>
          <w:t xml:space="preserve"> the </w:t>
        </w:r>
      </w:ins>
      <w:ins w:id="40" w:author="Microsoft Office User" w:date="2016-10-26T15:55:00Z">
        <w:r w:rsidR="00227D26">
          <w:rPr>
            <w:rFonts w:ascii="Times New Roman" w:hAnsi="Times New Roman" w:cs="Times New Roman"/>
          </w:rPr>
          <w:t xml:space="preserve">ant-mediated seed dispersal </w:t>
        </w:r>
      </w:ins>
      <w:ins w:id="41" w:author="Microsoft Office User" w:date="2016-10-26T15:56:00Z">
        <w:r w:rsidR="00227D26">
          <w:rPr>
            <w:rFonts w:ascii="Times New Roman" w:hAnsi="Times New Roman" w:cs="Times New Roman"/>
          </w:rPr>
          <w:t>in temperate</w:t>
        </w:r>
      </w:ins>
      <w:ins w:id="42" w:author="Microsoft Office User" w:date="2016-10-26T15:53:00Z">
        <w:r w:rsidR="00227D26">
          <w:rPr>
            <w:rFonts w:ascii="Times New Roman" w:hAnsi="Times New Roman" w:cs="Times New Roman"/>
          </w:rPr>
          <w:t xml:space="preserve"> forest understory communities</w:t>
        </w:r>
      </w:ins>
      <w:ins w:id="43" w:author="Microsoft Office User" w:date="2016-10-26T15:42:00Z">
        <w:r w:rsidR="00105209">
          <w:rPr>
            <w:rFonts w:ascii="Times New Roman" w:hAnsi="Times New Roman" w:cs="Times New Roman"/>
          </w:rPr>
          <w:t>.</w:t>
        </w:r>
      </w:ins>
      <w:r w:rsidRPr="000C7FF2">
        <w:rPr>
          <w:rFonts w:ascii="Times New Roman" w:hAnsi="Times New Roman" w:cs="Times New Roman"/>
        </w:rPr>
        <w:t xml:space="preserve"> I </w:t>
      </w:r>
      <w:ins w:id="44" w:author="Microsoft Office User" w:date="2016-10-26T15:52:00Z">
        <w:r w:rsidR="00227D26">
          <w:rPr>
            <w:rFonts w:ascii="Times New Roman" w:hAnsi="Times New Roman" w:cs="Times New Roman"/>
          </w:rPr>
          <w:t xml:space="preserve">therefore </w:t>
        </w:r>
      </w:ins>
      <w:r w:rsidRPr="000C7FF2">
        <w:rPr>
          <w:rFonts w:ascii="Times New Roman" w:hAnsi="Times New Roman" w:cs="Times New Roman"/>
        </w:rPr>
        <w:t xml:space="preserve">expect Rob to use RPPMs as he addresses his second hypothesis that ant-dispersed plants will become more spatially aggregated in small forest fragments. </w:t>
      </w:r>
    </w:p>
    <w:p w14:paraId="30CABC70" w14:textId="77777777" w:rsidR="007F2B68" w:rsidRPr="000C7FF2" w:rsidRDefault="007F2B68" w:rsidP="00224F37">
      <w:pPr>
        <w:pStyle w:val="Heading3"/>
      </w:pPr>
      <w:r w:rsidRPr="000C7FF2">
        <w:t>Current and pending research support</w:t>
      </w:r>
    </w:p>
    <w:p w14:paraId="6CABE070" w14:textId="77777777" w:rsidR="00DF1E2B" w:rsidRPr="000C7FF2" w:rsidRDefault="00DF1E2B" w:rsidP="00B03250">
      <w:pPr>
        <w:ind w:firstLine="720"/>
        <w:rPr>
          <w:rFonts w:ascii="Times New Roman" w:hAnsi="Times New Roman" w:cs="Times New Roman"/>
        </w:rPr>
      </w:pPr>
      <w:r w:rsidRPr="000C7FF2">
        <w:rPr>
          <w:rFonts w:ascii="Times New Roman" w:hAnsi="Times New Roman" w:cs="Times New Roman"/>
        </w:rPr>
        <w:t xml:space="preserve">I am currently supported as the lead PI on </w:t>
      </w:r>
      <w:r w:rsidR="007F2B68" w:rsidRPr="000C7FF2">
        <w:rPr>
          <w:rFonts w:ascii="Times New Roman" w:hAnsi="Times New Roman" w:cs="Times New Roman"/>
        </w:rPr>
        <w:t>NSF-DEB-1557086</w:t>
      </w:r>
      <w:r w:rsidRPr="000C7FF2">
        <w:rPr>
          <w:rFonts w:ascii="Times New Roman" w:hAnsi="Times New Roman" w:cs="Times New Roman"/>
        </w:rPr>
        <w:t xml:space="preserve"> (</w:t>
      </w:r>
      <w:r w:rsidR="007F2B68" w:rsidRPr="000C7FF2">
        <w:rPr>
          <w:rFonts w:ascii="Times New Roman" w:hAnsi="Times New Roman" w:cs="Times New Roman"/>
        </w:rPr>
        <w:t>Effects of forest fragmentation on Lepidopteran herbivo</w:t>
      </w:r>
      <w:r w:rsidRPr="000C7FF2">
        <w:rPr>
          <w:rFonts w:ascii="Times New Roman" w:hAnsi="Times New Roman" w:cs="Times New Roman"/>
        </w:rPr>
        <w:t xml:space="preserve">res of contrasting diet breadth, 2016-19, </w:t>
      </w:r>
      <w:r w:rsidR="007F2B68" w:rsidRPr="000C7FF2">
        <w:rPr>
          <w:rFonts w:ascii="Times New Roman" w:hAnsi="Times New Roman" w:cs="Times New Roman"/>
        </w:rPr>
        <w:t>$610,420</w:t>
      </w:r>
      <w:r w:rsidRPr="000C7FF2">
        <w:rPr>
          <w:rFonts w:ascii="Times New Roman" w:hAnsi="Times New Roman" w:cs="Times New Roman"/>
        </w:rPr>
        <w:t xml:space="preserve">). I am also the </w:t>
      </w:r>
      <w:r w:rsidR="009245E4" w:rsidRPr="000C7FF2">
        <w:rPr>
          <w:rFonts w:ascii="Times New Roman" w:hAnsi="Times New Roman" w:cs="Times New Roman"/>
        </w:rPr>
        <w:t>lead PI on a Swiss-funded</w:t>
      </w:r>
      <w:r w:rsidRPr="000C7FF2">
        <w:rPr>
          <w:rFonts w:ascii="Times New Roman" w:hAnsi="Times New Roman" w:cs="Times New Roman"/>
        </w:rPr>
        <w:t xml:space="preserve"> project (ETH Research Grant ETH-42 13-1, </w:t>
      </w:r>
      <w:r w:rsidRPr="000C7FF2">
        <w:rPr>
          <w:rFonts w:ascii="Times New Roman" w:hAnsi="Times New Roman" w:cs="Times New Roman"/>
          <w:i/>
        </w:rPr>
        <w:t>The influence of forest fragmentation on biotic interactions involved in tree establishment and recruitment: the consequences for tree species diversity in tropical forests</w:t>
      </w:r>
      <w:r w:rsidR="005B5AA9" w:rsidRPr="000C7FF2">
        <w:rPr>
          <w:rFonts w:ascii="Times New Roman" w:hAnsi="Times New Roman" w:cs="Times New Roman"/>
        </w:rPr>
        <w:t>, 2013-2016,</w:t>
      </w:r>
      <w:r w:rsidRPr="000C7FF2">
        <w:rPr>
          <w:rFonts w:ascii="Times New Roman" w:hAnsi="Times New Roman" w:cs="Times New Roman"/>
          <w:i/>
        </w:rPr>
        <w:t xml:space="preserve"> </w:t>
      </w:r>
      <w:r w:rsidRPr="000C7FF2">
        <w:rPr>
          <w:rFonts w:ascii="Times New Roman" w:hAnsi="Times New Roman" w:cs="Times New Roman"/>
        </w:rPr>
        <w:t>CHF 196,800)</w:t>
      </w:r>
      <w:r w:rsidR="005B5AA9" w:rsidRPr="000C7FF2">
        <w:rPr>
          <w:rFonts w:ascii="Times New Roman" w:hAnsi="Times New Roman" w:cs="Times New Roman"/>
        </w:rPr>
        <w:t xml:space="preserve">. I have a proposal pending as an external collaborator </w:t>
      </w:r>
      <w:r w:rsidR="009245E4" w:rsidRPr="000C7FF2">
        <w:rPr>
          <w:rFonts w:ascii="Times New Roman" w:hAnsi="Times New Roman" w:cs="Times New Roman"/>
        </w:rPr>
        <w:t xml:space="preserve">(ETH Research Grant, </w:t>
      </w:r>
      <w:proofErr w:type="spellStart"/>
      <w:r w:rsidR="005B5AA9" w:rsidRPr="000C7FF2">
        <w:rPr>
          <w:rFonts w:ascii="Times New Roman" w:hAnsi="Times New Roman" w:cs="Times New Roman"/>
        </w:rPr>
        <w:t>FORE</w:t>
      </w:r>
      <w:bookmarkStart w:id="45" w:name="_GoBack"/>
      <w:bookmarkEnd w:id="45"/>
      <w:r w:rsidR="005B5AA9" w:rsidRPr="000C7FF2">
        <w:rPr>
          <w:rFonts w:ascii="Times New Roman" w:hAnsi="Times New Roman" w:cs="Times New Roman"/>
        </w:rPr>
        <w:t>STeR</w:t>
      </w:r>
      <w:proofErr w:type="spellEnd"/>
      <w:r w:rsidR="005B5AA9" w:rsidRPr="000C7FF2">
        <w:rPr>
          <w:rFonts w:ascii="Times New Roman" w:hAnsi="Times New Roman" w:cs="Times New Roman"/>
        </w:rPr>
        <w:t>: Functioning and Resilience of Ecosystem Services in Tropical Rainforests, CHF 249,300). As outlined above, there are substantial opportunities for synergies between Rob’s research and NSF-DEB 1557086, but little redundancy because Rob proposes to work on</w:t>
      </w:r>
      <w:r w:rsidR="009245E4" w:rsidRPr="000C7FF2">
        <w:rPr>
          <w:rFonts w:ascii="Times New Roman" w:hAnsi="Times New Roman" w:cs="Times New Roman"/>
        </w:rPr>
        <w:t xml:space="preserve"> dispersal mutualisms, not</w:t>
      </w:r>
      <w:r w:rsidR="005B5AA9" w:rsidRPr="000C7FF2">
        <w:rPr>
          <w:rFonts w:ascii="Times New Roman" w:hAnsi="Times New Roman" w:cs="Times New Roman"/>
        </w:rPr>
        <w:t xml:space="preserve"> antagonistic interactions. There is no funding for an additional PDRA on any current or pending projects.</w:t>
      </w:r>
    </w:p>
    <w:p w14:paraId="18CE1B08" w14:textId="77777777" w:rsidR="000C7FF2" w:rsidRPr="000C7FF2" w:rsidRDefault="000C7FF2" w:rsidP="00224F37">
      <w:pPr>
        <w:pStyle w:val="Heading3"/>
      </w:pPr>
      <w:r w:rsidRPr="000C7FF2">
        <w:t>Identifying and meeting mentoring needs</w:t>
      </w:r>
    </w:p>
    <w:p w14:paraId="35EFBC93" w14:textId="77777777" w:rsidR="007024ED" w:rsidRDefault="008251E9" w:rsidP="00441089">
      <w:pPr>
        <w:ind w:firstLine="720"/>
        <w:rPr>
          <w:rFonts w:ascii="Times New Roman" w:hAnsi="Times New Roman" w:cs="Times New Roman"/>
        </w:rPr>
      </w:pPr>
      <w:commentRangeStart w:id="46"/>
      <w:r w:rsidRPr="000C7FF2">
        <w:rPr>
          <w:rFonts w:ascii="Times New Roman" w:hAnsi="Times New Roman" w:cs="Times New Roman"/>
        </w:rPr>
        <w:t>Rob</w:t>
      </w:r>
      <w:commentRangeEnd w:id="46"/>
      <w:r w:rsidR="00105209">
        <w:rPr>
          <w:rStyle w:val="CommentReference"/>
        </w:rPr>
        <w:commentReference w:id="46"/>
      </w:r>
      <w:r w:rsidRPr="000C7FF2">
        <w:rPr>
          <w:rFonts w:ascii="Times New Roman" w:hAnsi="Times New Roman" w:cs="Times New Roman"/>
        </w:rPr>
        <w:t xml:space="preserve"> will complete a self-assessment (AAAS’s </w:t>
      </w:r>
      <w:proofErr w:type="spellStart"/>
      <w:r w:rsidRPr="000C7FF2">
        <w:rPr>
          <w:rFonts w:ascii="Times New Roman" w:hAnsi="Times New Roman" w:cs="Times New Roman"/>
        </w:rPr>
        <w:t>MyIDP</w:t>
      </w:r>
      <w:proofErr w:type="spellEnd"/>
      <w:r w:rsidRPr="000C7FF2">
        <w:rPr>
          <w:rFonts w:ascii="Times New Roman" w:hAnsi="Times New Roman" w:cs="Times New Roman"/>
        </w:rPr>
        <w:t xml:space="preserve"> career planning tool) on arriving at UConn to outline a mentoring plan </w:t>
      </w:r>
      <w:r w:rsidR="00172E69" w:rsidRPr="000C7FF2">
        <w:rPr>
          <w:rFonts w:ascii="Times New Roman" w:hAnsi="Times New Roman" w:cs="Times New Roman"/>
        </w:rPr>
        <w:t>for the</w:t>
      </w:r>
      <w:r w:rsidRPr="000C7FF2">
        <w:rPr>
          <w:rFonts w:ascii="Times New Roman" w:hAnsi="Times New Roman" w:cs="Times New Roman"/>
        </w:rPr>
        <w:t xml:space="preserve"> project and beyond.</w:t>
      </w:r>
      <w:r w:rsidR="00A87D03" w:rsidRPr="000C7FF2">
        <w:rPr>
          <w:rFonts w:ascii="Times New Roman" w:hAnsi="Times New Roman" w:cs="Times New Roman"/>
        </w:rPr>
        <w:t xml:space="preserve"> </w:t>
      </w:r>
      <w:r w:rsidR="000B6003">
        <w:rPr>
          <w:rFonts w:ascii="Times New Roman" w:hAnsi="Times New Roman" w:cs="Times New Roman"/>
        </w:rPr>
        <w:t>At the start of his position, we will meet to discuss the following topi</w:t>
      </w:r>
      <w:r w:rsidR="000C7FF2" w:rsidRPr="000C7FF2">
        <w:rPr>
          <w:rFonts w:ascii="Times New Roman" w:hAnsi="Times New Roman" w:cs="Times New Roman"/>
        </w:rPr>
        <w:t>cs</w:t>
      </w:r>
      <w:r w:rsidR="000B6003">
        <w:rPr>
          <w:rFonts w:ascii="Times New Roman" w:hAnsi="Times New Roman" w:cs="Times New Roman"/>
        </w:rPr>
        <w:t>:</w:t>
      </w:r>
      <w:r w:rsidR="000C7FF2" w:rsidRPr="000C7FF2">
        <w:rPr>
          <w:rFonts w:ascii="Times New Roman" w:hAnsi="Times New Roman" w:cs="Times New Roman"/>
        </w:rPr>
        <w:t xml:space="preserve"> (</w:t>
      </w:r>
      <w:proofErr w:type="spellStart"/>
      <w:r w:rsidR="000C7FF2" w:rsidRPr="000C7FF2">
        <w:rPr>
          <w:rFonts w:ascii="Times New Roman" w:hAnsi="Times New Roman" w:cs="Times New Roman"/>
        </w:rPr>
        <w:t>i</w:t>
      </w:r>
      <w:proofErr w:type="spellEnd"/>
      <w:r w:rsidR="000C7FF2" w:rsidRPr="000C7FF2">
        <w:rPr>
          <w:rFonts w:ascii="Times New Roman" w:hAnsi="Times New Roman" w:cs="Times New Roman"/>
        </w:rPr>
        <w:t xml:space="preserve">) independence required of </w:t>
      </w:r>
      <w:r w:rsidR="000B6003">
        <w:rPr>
          <w:rFonts w:ascii="Times New Roman" w:hAnsi="Times New Roman" w:cs="Times New Roman"/>
        </w:rPr>
        <w:t>a post-doc</w:t>
      </w:r>
      <w:r w:rsidR="000C7FF2" w:rsidRPr="000C7FF2">
        <w:rPr>
          <w:rFonts w:ascii="Times New Roman" w:hAnsi="Times New Roman" w:cs="Times New Roman"/>
        </w:rPr>
        <w:t xml:space="preserve">, (ii) research accountability, replicability and transparency, (iii) safety requirements, (iv) productivity and importance of scientific publications and (v) work-life balance. </w:t>
      </w:r>
      <w:r w:rsidR="00A87D03" w:rsidRPr="000C7FF2">
        <w:rPr>
          <w:rFonts w:ascii="Times New Roman" w:hAnsi="Times New Roman" w:cs="Times New Roman"/>
        </w:rPr>
        <w:t>He will be encouraged to participate in seminars in the department on career development in EEB, grant proposal preparation and in the departmental internal peer-review panel for NSF applications (preliminary and full proposals).</w:t>
      </w:r>
      <w:r w:rsidR="00DF728B" w:rsidRPr="000C7FF2">
        <w:rPr>
          <w:rFonts w:ascii="Times New Roman" w:hAnsi="Times New Roman" w:cs="Times New Roman"/>
        </w:rPr>
        <w:t xml:space="preserve"> </w:t>
      </w:r>
      <w:r w:rsidR="00CA1470">
        <w:rPr>
          <w:rFonts w:ascii="Times New Roman" w:hAnsi="Times New Roman" w:cs="Times New Roman"/>
        </w:rPr>
        <w:t xml:space="preserve">The Graduate School at UConn arranges regular events for postdocs including workshops on preparing job and grant </w:t>
      </w:r>
      <w:r w:rsidR="00B674E1">
        <w:rPr>
          <w:rFonts w:ascii="Times New Roman" w:hAnsi="Times New Roman" w:cs="Times New Roman"/>
        </w:rPr>
        <w:t>applications (e.g. by Grant Writer’s Seminars and Workshops), career development and a university-wide postdoc seminar series.</w:t>
      </w:r>
      <w:r w:rsidR="00CA1470">
        <w:rPr>
          <w:rFonts w:ascii="Times New Roman" w:hAnsi="Times New Roman" w:cs="Times New Roman"/>
        </w:rPr>
        <w:t xml:space="preserve"> </w:t>
      </w:r>
      <w:r w:rsidR="000B6003">
        <w:rPr>
          <w:rFonts w:ascii="Times New Roman" w:hAnsi="Times New Roman" w:cs="Times New Roman"/>
        </w:rPr>
        <w:t>Rob and I will identify conferences for him to attend to present results of his research and expand his research network</w:t>
      </w:r>
      <w:r w:rsidR="00441089">
        <w:rPr>
          <w:rFonts w:ascii="Times New Roman" w:hAnsi="Times New Roman" w:cs="Times New Roman"/>
        </w:rPr>
        <w:t xml:space="preserve"> at the start of his position, with</w:t>
      </w:r>
      <w:r w:rsidR="00417230">
        <w:rPr>
          <w:rFonts w:ascii="Times New Roman" w:hAnsi="Times New Roman" w:cs="Times New Roman"/>
        </w:rPr>
        <w:t xml:space="preserve"> an</w:t>
      </w:r>
      <w:r w:rsidR="00441089">
        <w:rPr>
          <w:rFonts w:ascii="Times New Roman" w:hAnsi="Times New Roman" w:cs="Times New Roman"/>
        </w:rPr>
        <w:t xml:space="preserve"> a</w:t>
      </w:r>
      <w:r w:rsidR="00B674E1">
        <w:rPr>
          <w:rFonts w:ascii="Times New Roman" w:hAnsi="Times New Roman" w:cs="Times New Roman"/>
        </w:rPr>
        <w:t>im to</w:t>
      </w:r>
      <w:r w:rsidR="00441089">
        <w:rPr>
          <w:rFonts w:ascii="Times New Roman" w:hAnsi="Times New Roman" w:cs="Times New Roman"/>
        </w:rPr>
        <w:t xml:space="preserve"> develop</w:t>
      </w:r>
      <w:r w:rsidR="00B674E1">
        <w:rPr>
          <w:rFonts w:ascii="Times New Roman" w:hAnsi="Times New Roman" w:cs="Times New Roman"/>
        </w:rPr>
        <w:t xml:space="preserve"> both his local and</w:t>
      </w:r>
      <w:r w:rsidR="00CA1470">
        <w:rPr>
          <w:rFonts w:ascii="Times New Roman" w:hAnsi="Times New Roman" w:cs="Times New Roman"/>
        </w:rPr>
        <w:t xml:space="preserve"> </w:t>
      </w:r>
      <w:r w:rsidR="00B674E1">
        <w:rPr>
          <w:rFonts w:ascii="Times New Roman" w:hAnsi="Times New Roman" w:cs="Times New Roman"/>
        </w:rPr>
        <w:t>inter</w:t>
      </w:r>
      <w:r w:rsidR="00441089">
        <w:rPr>
          <w:rFonts w:ascii="Times New Roman" w:hAnsi="Times New Roman" w:cs="Times New Roman"/>
        </w:rPr>
        <w:t>national profile</w:t>
      </w:r>
      <w:r w:rsidR="000B6003">
        <w:rPr>
          <w:rFonts w:ascii="Times New Roman" w:hAnsi="Times New Roman" w:cs="Times New Roman"/>
        </w:rPr>
        <w:t xml:space="preserve">. </w:t>
      </w:r>
      <w:r w:rsidR="00DF728B" w:rsidRPr="000C7FF2">
        <w:rPr>
          <w:rFonts w:ascii="Times New Roman" w:hAnsi="Times New Roman" w:cs="Times New Roman"/>
        </w:rPr>
        <w:t xml:space="preserve">Progression towards his career goals, as outlined in his mentoring plan, will be evaluated in 6-monthly meetings with me. </w:t>
      </w:r>
    </w:p>
    <w:p w14:paraId="492235DC" w14:textId="77777777" w:rsidR="000C7FF2" w:rsidRPr="00224F37" w:rsidRDefault="000B6003" w:rsidP="00224F37">
      <w:pPr>
        <w:pStyle w:val="Heading3"/>
      </w:pPr>
      <w:r w:rsidRPr="00224F37">
        <w:lastRenderedPageBreak/>
        <w:t>S</w:t>
      </w:r>
      <w:r w:rsidR="000C7FF2" w:rsidRPr="00224F37">
        <w:t>ponsor’s role in research and training</w:t>
      </w:r>
      <w:r w:rsidRPr="00224F37">
        <w:t xml:space="preserve"> and additional resources</w:t>
      </w:r>
    </w:p>
    <w:p w14:paraId="40790653" w14:textId="77777777" w:rsidR="000C7FF2" w:rsidRPr="000C7FF2" w:rsidRDefault="000C7FF2" w:rsidP="007024ED">
      <w:pPr>
        <w:ind w:firstLine="720"/>
        <w:rPr>
          <w:rFonts w:ascii="Times New Roman" w:hAnsi="Times New Roman" w:cs="Times New Roman"/>
        </w:rPr>
      </w:pPr>
      <w:r w:rsidRPr="000C7FF2">
        <w:rPr>
          <w:rFonts w:ascii="Times New Roman" w:hAnsi="Times New Roman" w:cs="Times New Roman"/>
        </w:rPr>
        <w:t xml:space="preserve">Rob will meet with me </w:t>
      </w:r>
      <w:r w:rsidR="000B6003">
        <w:rPr>
          <w:rFonts w:ascii="Times New Roman" w:hAnsi="Times New Roman" w:cs="Times New Roman"/>
        </w:rPr>
        <w:t xml:space="preserve">nearly daily on an </w:t>
      </w:r>
      <w:r w:rsidR="000B6003" w:rsidRPr="000B6003">
        <w:rPr>
          <w:rFonts w:ascii="Times New Roman" w:hAnsi="Times New Roman" w:cs="Times New Roman"/>
          <w:i/>
        </w:rPr>
        <w:t>ad hoc</w:t>
      </w:r>
      <w:r w:rsidR="000B6003">
        <w:rPr>
          <w:rFonts w:ascii="Times New Roman" w:hAnsi="Times New Roman" w:cs="Times New Roman"/>
        </w:rPr>
        <w:t xml:space="preserve"> basis and in scheduled</w:t>
      </w:r>
      <w:r w:rsidRPr="000C7FF2">
        <w:rPr>
          <w:rFonts w:ascii="Times New Roman" w:hAnsi="Times New Roman" w:cs="Times New Roman"/>
        </w:rPr>
        <w:t xml:space="preserve"> biweekly </w:t>
      </w:r>
      <w:r w:rsidR="000B6003">
        <w:rPr>
          <w:rFonts w:ascii="Times New Roman" w:hAnsi="Times New Roman" w:cs="Times New Roman"/>
        </w:rPr>
        <w:t>meetings.</w:t>
      </w:r>
      <w:r w:rsidRPr="000C7FF2">
        <w:rPr>
          <w:rFonts w:ascii="Times New Roman" w:hAnsi="Times New Roman" w:cs="Times New Roman"/>
        </w:rPr>
        <w:t xml:space="preserve"> </w:t>
      </w:r>
      <w:r w:rsidR="000B6003">
        <w:rPr>
          <w:rFonts w:ascii="Times New Roman" w:hAnsi="Times New Roman" w:cs="Times New Roman"/>
        </w:rPr>
        <w:t>He will also p</w:t>
      </w:r>
      <w:r w:rsidRPr="000C7FF2">
        <w:rPr>
          <w:rFonts w:ascii="Times New Roman" w:hAnsi="Times New Roman" w:cs="Times New Roman"/>
        </w:rPr>
        <w:t xml:space="preserve">articipate in biweekly lab meetings. One reason that Rob is particularly keen on joining my group is to learn about experimental design and statistics and I will train him to use R effectively, including mixed-effects models, Bayesian methods (using JAGS and INLA), spatial statistics and </w:t>
      </w:r>
      <w:r w:rsidR="000B6003">
        <w:rPr>
          <w:rFonts w:ascii="Times New Roman" w:hAnsi="Times New Roman" w:cs="Times New Roman"/>
        </w:rPr>
        <w:t>simulation-based approaches</w:t>
      </w:r>
      <w:r w:rsidRPr="000C7FF2">
        <w:rPr>
          <w:rFonts w:ascii="Times New Roman" w:hAnsi="Times New Roman" w:cs="Times New Roman"/>
        </w:rPr>
        <w:t>.</w:t>
      </w:r>
      <w:r w:rsidR="00CA7BA2">
        <w:rPr>
          <w:rFonts w:ascii="Times New Roman" w:hAnsi="Times New Roman" w:cs="Times New Roman"/>
        </w:rPr>
        <w:t xml:space="preserve"> </w:t>
      </w:r>
      <w:r w:rsidR="00465DF3">
        <w:rPr>
          <w:rFonts w:ascii="Times New Roman" w:hAnsi="Times New Roman" w:cs="Times New Roman"/>
        </w:rPr>
        <w:t xml:space="preserve">I will encourage Rob to simulate the expected responses in each of his experiments and surveys under multiple scenarios prior to collecting data and to optimize protocols and statistical analyses in the light of these simulations. </w:t>
      </w:r>
      <w:r w:rsidR="00CA7BA2">
        <w:rPr>
          <w:rFonts w:ascii="Times New Roman" w:hAnsi="Times New Roman" w:cs="Times New Roman"/>
        </w:rPr>
        <w:t>Rob will</w:t>
      </w:r>
      <w:r w:rsidR="00465DF3">
        <w:rPr>
          <w:rFonts w:ascii="Times New Roman" w:hAnsi="Times New Roman" w:cs="Times New Roman"/>
        </w:rPr>
        <w:t xml:space="preserve"> help me organize </w:t>
      </w:r>
      <w:r w:rsidR="00CA7BA2">
        <w:rPr>
          <w:rFonts w:ascii="Times New Roman" w:hAnsi="Times New Roman" w:cs="Times New Roman"/>
        </w:rPr>
        <w:t>the</w:t>
      </w:r>
      <w:r w:rsidR="00465DF3">
        <w:rPr>
          <w:rFonts w:ascii="Times New Roman" w:hAnsi="Times New Roman" w:cs="Times New Roman"/>
        </w:rPr>
        <w:t xml:space="preserve"> weekly</w:t>
      </w:r>
      <w:r w:rsidR="00CA7BA2">
        <w:rPr>
          <w:rFonts w:ascii="Times New Roman" w:hAnsi="Times New Roman" w:cs="Times New Roman"/>
        </w:rPr>
        <w:t xml:space="preserve"> </w:t>
      </w:r>
      <w:r w:rsidR="00CA7BA2" w:rsidRPr="00CA7BA2">
        <w:rPr>
          <w:rFonts w:ascii="Times New Roman" w:hAnsi="Times New Roman" w:cs="Times New Roman"/>
          <w:i/>
        </w:rPr>
        <w:t>Statistics in Ecology</w:t>
      </w:r>
      <w:r w:rsidR="003A0C16">
        <w:rPr>
          <w:rFonts w:ascii="Times New Roman" w:hAnsi="Times New Roman" w:cs="Times New Roman"/>
        </w:rPr>
        <w:t xml:space="preserve"> </w:t>
      </w:r>
      <w:r w:rsidR="00CA7BA2">
        <w:rPr>
          <w:rFonts w:ascii="Times New Roman" w:hAnsi="Times New Roman" w:cs="Times New Roman"/>
        </w:rPr>
        <w:t>seminar</w:t>
      </w:r>
      <w:r w:rsidR="00465DF3">
        <w:rPr>
          <w:rFonts w:ascii="Times New Roman" w:hAnsi="Times New Roman" w:cs="Times New Roman"/>
        </w:rPr>
        <w:t>,</w:t>
      </w:r>
      <w:r w:rsidR="00CA7BA2">
        <w:rPr>
          <w:rFonts w:ascii="Times New Roman" w:hAnsi="Times New Roman" w:cs="Times New Roman"/>
        </w:rPr>
        <w:t xml:space="preserve"> in which </w:t>
      </w:r>
      <w:r w:rsidR="00465DF3">
        <w:rPr>
          <w:rFonts w:ascii="Times New Roman" w:hAnsi="Times New Roman" w:cs="Times New Roman"/>
        </w:rPr>
        <w:t xml:space="preserve">participants (graduate students, post-docs and faculty) </w:t>
      </w:r>
      <w:r w:rsidR="00CA7BA2">
        <w:rPr>
          <w:rFonts w:ascii="Times New Roman" w:hAnsi="Times New Roman" w:cs="Times New Roman"/>
        </w:rPr>
        <w:t xml:space="preserve">present their statistical analysis and elicit feedback from </w:t>
      </w:r>
      <w:r w:rsidR="00465DF3">
        <w:rPr>
          <w:rFonts w:ascii="Times New Roman" w:hAnsi="Times New Roman" w:cs="Times New Roman"/>
        </w:rPr>
        <w:t>their colleague</w:t>
      </w:r>
      <w:r w:rsidR="00CA7BA2">
        <w:rPr>
          <w:rFonts w:ascii="Times New Roman" w:hAnsi="Times New Roman" w:cs="Times New Roman"/>
        </w:rPr>
        <w:t>s.</w:t>
      </w:r>
      <w:r w:rsidR="00465DF3">
        <w:rPr>
          <w:rFonts w:ascii="Times New Roman" w:hAnsi="Times New Roman" w:cs="Times New Roman"/>
        </w:rPr>
        <w:t xml:space="preserve"> This will broaden his statistical toolbox and also give him experience in teaching quantitative techniques to graduate students.</w:t>
      </w:r>
      <w:r w:rsidR="003A0C16">
        <w:rPr>
          <w:rFonts w:ascii="Times New Roman" w:hAnsi="Times New Roman" w:cs="Times New Roman"/>
        </w:rPr>
        <w:t xml:space="preserve"> </w:t>
      </w:r>
      <w:r w:rsidR="00441089">
        <w:rPr>
          <w:rFonts w:ascii="Times New Roman" w:hAnsi="Times New Roman" w:cs="Times New Roman"/>
        </w:rPr>
        <w:t>I</w:t>
      </w:r>
      <w:r w:rsidR="003A0C16">
        <w:rPr>
          <w:rFonts w:ascii="Times New Roman" w:hAnsi="Times New Roman" w:cs="Times New Roman"/>
        </w:rPr>
        <w:t xml:space="preserve"> </w:t>
      </w:r>
      <w:r w:rsidR="00441089">
        <w:rPr>
          <w:rFonts w:ascii="Times New Roman" w:hAnsi="Times New Roman" w:cs="Times New Roman"/>
        </w:rPr>
        <w:t>w</w:t>
      </w:r>
      <w:r w:rsidR="003A0C16">
        <w:rPr>
          <w:rFonts w:ascii="Times New Roman" w:hAnsi="Times New Roman" w:cs="Times New Roman"/>
        </w:rPr>
        <w:t>ill guide him through the process of writing</w:t>
      </w:r>
      <w:r w:rsidR="00441089">
        <w:rPr>
          <w:rFonts w:ascii="Times New Roman" w:hAnsi="Times New Roman" w:cs="Times New Roman"/>
        </w:rPr>
        <w:t xml:space="preserve"> and submitting</w:t>
      </w:r>
      <w:r w:rsidR="003A0C16">
        <w:rPr>
          <w:rFonts w:ascii="Times New Roman" w:hAnsi="Times New Roman" w:cs="Times New Roman"/>
        </w:rPr>
        <w:t xml:space="preserve"> manuscripts</w:t>
      </w:r>
      <w:r w:rsidR="00441089">
        <w:rPr>
          <w:rFonts w:ascii="Times New Roman" w:hAnsi="Times New Roman" w:cs="Times New Roman"/>
        </w:rPr>
        <w:t xml:space="preserve"> </w:t>
      </w:r>
      <w:r w:rsidR="003A0C16">
        <w:rPr>
          <w:rFonts w:ascii="Times New Roman" w:hAnsi="Times New Roman" w:cs="Times New Roman"/>
        </w:rPr>
        <w:t>and</w:t>
      </w:r>
      <w:r w:rsidR="00441089">
        <w:rPr>
          <w:rFonts w:ascii="Times New Roman" w:hAnsi="Times New Roman" w:cs="Times New Roman"/>
        </w:rPr>
        <w:t>, eventually, making</w:t>
      </w:r>
      <w:r w:rsidR="003A0C16">
        <w:rPr>
          <w:rFonts w:ascii="Times New Roman" w:hAnsi="Times New Roman" w:cs="Times New Roman"/>
        </w:rPr>
        <w:t xml:space="preserve"> job applications.  </w:t>
      </w:r>
    </w:p>
    <w:p w14:paraId="7DF469FA" w14:textId="77777777" w:rsidR="0033493F" w:rsidRDefault="0033493F" w:rsidP="0033493F">
      <w:pPr>
        <w:ind w:firstLine="720"/>
        <w:rPr>
          <w:rFonts w:ascii="Times New Roman" w:hAnsi="Times New Roman" w:cs="Times New Roman"/>
        </w:rPr>
      </w:pPr>
      <w:r>
        <w:rPr>
          <w:rFonts w:ascii="Times New Roman" w:hAnsi="Times New Roman" w:cs="Times New Roman"/>
        </w:rPr>
        <w:t xml:space="preserve">Rob </w:t>
      </w:r>
      <w:r w:rsidR="007B41B7" w:rsidRPr="000C7FF2">
        <w:rPr>
          <w:rFonts w:ascii="Times New Roman" w:hAnsi="Times New Roman" w:cs="Times New Roman"/>
        </w:rPr>
        <w:t>is enthusiastic about joining a dedicated EEB department at a large R1 institution and the opportunities for collaboration and interaction</w:t>
      </w:r>
      <w:r>
        <w:rPr>
          <w:rFonts w:ascii="Times New Roman" w:hAnsi="Times New Roman" w:cs="Times New Roman"/>
        </w:rPr>
        <w:t xml:space="preserve"> it provides</w:t>
      </w:r>
      <w:r w:rsidR="003A0C16">
        <w:rPr>
          <w:rFonts w:ascii="Times New Roman" w:hAnsi="Times New Roman" w:cs="Times New Roman"/>
        </w:rPr>
        <w:t>.</w:t>
      </w:r>
      <w:r>
        <w:rPr>
          <w:rFonts w:ascii="Times New Roman" w:hAnsi="Times New Roman" w:cs="Times New Roman"/>
        </w:rPr>
        <w:t xml:space="preserve"> The contrast between UConn and the liberal arts environments that Rob has become familiar with to date will broaden his experience of university cultures. The UConn herbarium, which houses the biological collections that will be used in this project, lies within the department and the curator, Dr. Robert Capers, is excited by this proposal.</w:t>
      </w:r>
      <w:r w:rsidR="007B41B7" w:rsidRPr="000C7FF2">
        <w:rPr>
          <w:rFonts w:ascii="Times New Roman" w:hAnsi="Times New Roman" w:cs="Times New Roman"/>
        </w:rPr>
        <w:t xml:space="preserve"> </w:t>
      </w:r>
      <w:r w:rsidR="00172E69" w:rsidRPr="000C7FF2">
        <w:rPr>
          <w:rFonts w:ascii="Times New Roman" w:hAnsi="Times New Roman" w:cs="Times New Roman"/>
        </w:rPr>
        <w:t>In addition to interacting with me and the PIs</w:t>
      </w:r>
      <w:r w:rsidR="00441089">
        <w:rPr>
          <w:rFonts w:ascii="Times New Roman" w:hAnsi="Times New Roman" w:cs="Times New Roman"/>
        </w:rPr>
        <w:t>, PDRA</w:t>
      </w:r>
      <w:r w:rsidR="00172E69" w:rsidRPr="000C7FF2">
        <w:rPr>
          <w:rFonts w:ascii="Times New Roman" w:hAnsi="Times New Roman" w:cs="Times New Roman"/>
        </w:rPr>
        <w:t xml:space="preserve"> and collaborators on the FEN project, Rob will interact with the diverse faculty in the EEB department. </w:t>
      </w:r>
      <w:r w:rsidR="00DF3C7E" w:rsidRPr="000C7FF2">
        <w:rPr>
          <w:rFonts w:ascii="Times New Roman" w:hAnsi="Times New Roman" w:cs="Times New Roman"/>
        </w:rPr>
        <w:t xml:space="preserve">In particular, Rob </w:t>
      </w:r>
      <w:r w:rsidR="003A0C16">
        <w:rPr>
          <w:rFonts w:ascii="Times New Roman" w:hAnsi="Times New Roman" w:cs="Times New Roman"/>
        </w:rPr>
        <w:t xml:space="preserve">will use </w:t>
      </w:r>
      <w:r w:rsidR="00DF3C7E" w:rsidRPr="000C7FF2">
        <w:rPr>
          <w:rFonts w:ascii="Times New Roman" w:hAnsi="Times New Roman" w:cs="Times New Roman"/>
        </w:rPr>
        <w:t>species distribution models</w:t>
      </w:r>
      <w:r w:rsidR="003A0C16">
        <w:rPr>
          <w:rFonts w:ascii="Times New Roman" w:hAnsi="Times New Roman" w:cs="Times New Roman"/>
        </w:rPr>
        <w:t xml:space="preserve"> in his research</w:t>
      </w:r>
      <w:r w:rsidR="00DF3C7E" w:rsidRPr="000C7FF2">
        <w:rPr>
          <w:rFonts w:ascii="Times New Roman" w:hAnsi="Times New Roman" w:cs="Times New Roman"/>
        </w:rPr>
        <w:t xml:space="preserve"> </w:t>
      </w:r>
      <w:r w:rsidR="003A0C16">
        <w:rPr>
          <w:rFonts w:ascii="Times New Roman" w:hAnsi="Times New Roman" w:cs="Times New Roman"/>
        </w:rPr>
        <w:t>and</w:t>
      </w:r>
      <w:r w:rsidR="00DF3C7E" w:rsidRPr="000C7FF2">
        <w:rPr>
          <w:rFonts w:ascii="Times New Roman" w:hAnsi="Times New Roman" w:cs="Times New Roman"/>
        </w:rPr>
        <w:t xml:space="preserve"> </w:t>
      </w:r>
      <w:r w:rsidR="00BA244A" w:rsidRPr="000C7FF2">
        <w:rPr>
          <w:rFonts w:ascii="Times New Roman" w:hAnsi="Times New Roman" w:cs="Times New Roman"/>
        </w:rPr>
        <w:t>will</w:t>
      </w:r>
      <w:r w:rsidR="007B41B7" w:rsidRPr="000C7FF2">
        <w:rPr>
          <w:rFonts w:ascii="Times New Roman" w:hAnsi="Times New Roman" w:cs="Times New Roman"/>
        </w:rPr>
        <w:t xml:space="preserve"> benefit from </w:t>
      </w:r>
      <w:r w:rsidR="003A0C16">
        <w:rPr>
          <w:rFonts w:ascii="Times New Roman" w:hAnsi="Times New Roman" w:cs="Times New Roman"/>
        </w:rPr>
        <w:t>interacting</w:t>
      </w:r>
      <w:r w:rsidR="00DF3C7E" w:rsidRPr="000C7FF2">
        <w:rPr>
          <w:rFonts w:ascii="Times New Roman" w:hAnsi="Times New Roman" w:cs="Times New Roman"/>
        </w:rPr>
        <w:t xml:space="preserve"> with Prof. </w:t>
      </w:r>
      <w:proofErr w:type="spellStart"/>
      <w:r w:rsidR="00DF3C7E" w:rsidRPr="000C7FF2">
        <w:rPr>
          <w:rFonts w:ascii="Times New Roman" w:hAnsi="Times New Roman" w:cs="Times New Roman"/>
        </w:rPr>
        <w:t>Tingley</w:t>
      </w:r>
      <w:proofErr w:type="spellEnd"/>
      <w:r w:rsidR="007B41B7" w:rsidRPr="000C7FF2">
        <w:rPr>
          <w:rFonts w:ascii="Times New Roman" w:hAnsi="Times New Roman" w:cs="Times New Roman"/>
        </w:rPr>
        <w:t xml:space="preserve"> who is</w:t>
      </w:r>
      <w:r w:rsidR="00DF3C7E" w:rsidRPr="000C7FF2">
        <w:rPr>
          <w:rFonts w:ascii="Times New Roman" w:hAnsi="Times New Roman" w:cs="Times New Roman"/>
        </w:rPr>
        <w:t xml:space="preserve"> an expert on Bayesian species distribution models, including presence-only models that incorporate biological collections data. Rob will also interact with Prof. Urban’s group: Prof. Urban is a leading expert on the consequences of environmental change for microevolution</w:t>
      </w:r>
      <w:r w:rsidR="00BA244A" w:rsidRPr="000C7FF2">
        <w:rPr>
          <w:rFonts w:ascii="Times New Roman" w:hAnsi="Times New Roman" w:cs="Times New Roman"/>
        </w:rPr>
        <w:t>. Both Prof.</w:t>
      </w:r>
      <w:r w:rsidR="003951FD" w:rsidRPr="000C7FF2">
        <w:rPr>
          <w:rFonts w:ascii="Times New Roman" w:hAnsi="Times New Roman" w:cs="Times New Roman"/>
        </w:rPr>
        <w:t xml:space="preserve"> </w:t>
      </w:r>
      <w:proofErr w:type="spellStart"/>
      <w:r w:rsidR="003951FD" w:rsidRPr="000C7FF2">
        <w:rPr>
          <w:rFonts w:ascii="Times New Roman" w:hAnsi="Times New Roman" w:cs="Times New Roman"/>
        </w:rPr>
        <w:t>Tingley</w:t>
      </w:r>
      <w:proofErr w:type="spellEnd"/>
      <w:r w:rsidR="00BA244A" w:rsidRPr="000C7FF2">
        <w:rPr>
          <w:rFonts w:ascii="Times New Roman" w:hAnsi="Times New Roman" w:cs="Times New Roman"/>
        </w:rPr>
        <w:t xml:space="preserve"> and Prof. Urban are aware of Rob’s application are looking forward to collaborating with him.</w:t>
      </w:r>
    </w:p>
    <w:p w14:paraId="24929522" w14:textId="77777777" w:rsidR="003C6C56" w:rsidRDefault="0033493F" w:rsidP="003C6C56">
      <w:pPr>
        <w:rPr>
          <w:rFonts w:ascii="Times New Roman" w:hAnsi="Times New Roman" w:cs="Times New Roman"/>
        </w:rPr>
      </w:pPr>
      <w:r w:rsidRPr="00224F37">
        <w:rPr>
          <w:rStyle w:val="Heading3Char"/>
        </w:rPr>
        <w:t>L</w:t>
      </w:r>
      <w:r w:rsidR="00C25EDA" w:rsidRPr="00224F37">
        <w:rPr>
          <w:rStyle w:val="Heading3Char"/>
        </w:rPr>
        <w:t xml:space="preserve">imitations </w:t>
      </w:r>
      <w:r w:rsidRPr="00224F37">
        <w:rPr>
          <w:rStyle w:val="Heading3Char"/>
        </w:rPr>
        <w:t>r</w:t>
      </w:r>
      <w:r w:rsidR="00C25EDA" w:rsidRPr="00224F37">
        <w:rPr>
          <w:rStyle w:val="Heading3Char"/>
        </w:rPr>
        <w:t>egar</w:t>
      </w:r>
      <w:r w:rsidRPr="00224F37">
        <w:rPr>
          <w:rStyle w:val="Heading3Char"/>
        </w:rPr>
        <w:t>ding the research following fellowship conclusion</w:t>
      </w:r>
      <w:r w:rsidR="00224F37" w:rsidRPr="00224F37">
        <w:rPr>
          <w:rStyle w:val="Heading3Char"/>
        </w:rPr>
        <w:br/>
      </w:r>
      <w:r>
        <w:rPr>
          <w:rFonts w:ascii="Times New Roman" w:hAnsi="Times New Roman" w:cs="Times New Roman"/>
        </w:rPr>
        <w:t>None.</w:t>
      </w:r>
    </w:p>
    <w:p w14:paraId="266FEFD4" w14:textId="77777777" w:rsidR="003C6C56" w:rsidRPr="000C7FF2" w:rsidRDefault="00224F37" w:rsidP="00224F37">
      <w:pPr>
        <w:ind w:firstLine="720"/>
        <w:rPr>
          <w:rFonts w:ascii="Times New Roman" w:hAnsi="Times New Roman" w:cs="Times New Roman"/>
        </w:rPr>
      </w:pPr>
      <w:r>
        <w:rPr>
          <w:rFonts w:ascii="Times New Roman" w:hAnsi="Times New Roman" w:cs="Times New Roman"/>
        </w:rPr>
        <w:t xml:space="preserve">In summary, I am looking forward to collaborating with Rob on this very exciting project. I believe that the hypotheses and approaches that Rob has developed will help us better understand how environmental change modifies species interactions and what the consequences of altered interactions will be for population and evolutionary dynamics. I hope that you agree with me. </w:t>
      </w:r>
    </w:p>
    <w:p w14:paraId="2F504D84" w14:textId="77777777" w:rsidR="003C6C56" w:rsidRDefault="00224F37" w:rsidP="003C6C56">
      <w:pPr>
        <w:rPr>
          <w:rFonts w:ascii="Times New Roman" w:hAnsi="Times New Roman" w:cs="Times New Roman"/>
        </w:rPr>
      </w:pPr>
      <w:r>
        <w:rPr>
          <w:rFonts w:ascii="Times New Roman" w:hAnsi="Times New Roman" w:cs="Times New Roman"/>
        </w:rPr>
        <w:t>Yours sincerely</w:t>
      </w:r>
    </w:p>
    <w:p w14:paraId="36BA8EF4" w14:textId="77777777" w:rsidR="00224F37" w:rsidRDefault="00224F37" w:rsidP="003C6C56">
      <w:pPr>
        <w:rPr>
          <w:rFonts w:ascii="Times New Roman" w:hAnsi="Times New Roman" w:cs="Times New Roman"/>
        </w:rPr>
      </w:pPr>
    </w:p>
    <w:p w14:paraId="2E0B03DA" w14:textId="77777777" w:rsidR="00224F37" w:rsidRDefault="00224F37" w:rsidP="003C6C56">
      <w:pPr>
        <w:rPr>
          <w:rFonts w:ascii="Times New Roman" w:hAnsi="Times New Roman" w:cs="Times New Roman"/>
        </w:rPr>
      </w:pPr>
    </w:p>
    <w:p w14:paraId="779F9A88" w14:textId="77777777" w:rsidR="00224F37" w:rsidRPr="000C7FF2" w:rsidRDefault="00224F37" w:rsidP="003C6C56">
      <w:pPr>
        <w:rPr>
          <w:rFonts w:ascii="Times New Roman" w:hAnsi="Times New Roman" w:cs="Times New Roman"/>
        </w:rPr>
      </w:pPr>
      <w:r>
        <w:rPr>
          <w:rFonts w:ascii="Times New Roman" w:hAnsi="Times New Roman" w:cs="Times New Roman"/>
        </w:rPr>
        <w:t>Robert Bagchi</w:t>
      </w:r>
    </w:p>
    <w:p w14:paraId="40F85987" w14:textId="77777777" w:rsidR="003C6C56" w:rsidRPr="000C7FF2" w:rsidRDefault="003C6C56" w:rsidP="003C6C56">
      <w:pPr>
        <w:rPr>
          <w:rFonts w:ascii="Times New Roman" w:hAnsi="Times New Roman" w:cs="Times New Roman"/>
        </w:rPr>
      </w:pPr>
    </w:p>
    <w:p w14:paraId="128F6F48" w14:textId="77777777" w:rsidR="0027744D" w:rsidRPr="000C7FF2" w:rsidRDefault="0027744D" w:rsidP="003C6C56"/>
    <w:p w14:paraId="23ACCB77" w14:textId="77777777" w:rsidR="003C6C56" w:rsidRPr="000C7FF2" w:rsidRDefault="003C6C56" w:rsidP="003C6C56"/>
    <w:p w14:paraId="37065173" w14:textId="77777777" w:rsidR="003C6C56" w:rsidRPr="000C7FF2" w:rsidRDefault="003C6C56" w:rsidP="003C6C56">
      <w:pPr>
        <w:tabs>
          <w:tab w:val="left" w:pos="1842"/>
        </w:tabs>
      </w:pPr>
    </w:p>
    <w:p w14:paraId="086F6B9E" w14:textId="77777777" w:rsidR="0027744D" w:rsidRPr="000C7FF2" w:rsidRDefault="0027744D" w:rsidP="003C6C56">
      <w:pPr>
        <w:tabs>
          <w:tab w:val="left" w:pos="1842"/>
        </w:tabs>
      </w:pPr>
    </w:p>
    <w:p w14:paraId="358040C6" w14:textId="77777777" w:rsidR="0027744D" w:rsidRPr="000C7FF2" w:rsidRDefault="0027744D" w:rsidP="003C6C56">
      <w:pPr>
        <w:tabs>
          <w:tab w:val="left" w:pos="1842"/>
        </w:tabs>
      </w:pPr>
    </w:p>
    <w:p w14:paraId="1441C47F" w14:textId="77777777" w:rsidR="0027744D" w:rsidRPr="000C7FF2" w:rsidRDefault="0027744D" w:rsidP="003C6C56">
      <w:pPr>
        <w:tabs>
          <w:tab w:val="left" w:pos="1842"/>
        </w:tabs>
      </w:pPr>
    </w:p>
    <w:p w14:paraId="3A1C0A70" w14:textId="77777777" w:rsidR="0027744D" w:rsidRPr="000C7FF2" w:rsidRDefault="0027744D" w:rsidP="003C6C56">
      <w:pPr>
        <w:tabs>
          <w:tab w:val="left" w:pos="1842"/>
        </w:tabs>
      </w:pPr>
    </w:p>
    <w:sectPr w:rsidR="0027744D" w:rsidRPr="000C7FF2" w:rsidSect="0027744D">
      <w:headerReference w:type="default" r:id="rId9"/>
      <w:footerReference w:type="default" r:id="rId10"/>
      <w:headerReference w:type="first" r:id="rId11"/>
      <w:footerReference w:type="first" r:id="rId12"/>
      <w:pgSz w:w="12240" w:h="15840"/>
      <w:pgMar w:top="1800" w:right="1440" w:bottom="1890" w:left="1440" w:header="0" w:footer="365"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10-26T15:25:00Z" w:initials="Office">
    <w:p w14:paraId="2345AD01" w14:textId="77777777" w:rsidR="00C74D2B" w:rsidRDefault="00C74D2B">
      <w:pPr>
        <w:pStyle w:val="CommentText"/>
      </w:pPr>
      <w:r>
        <w:rPr>
          <w:rStyle w:val="CommentReference"/>
        </w:rPr>
        <w:annotationRef/>
      </w:r>
      <w:r>
        <w:t xml:space="preserve">Tried to punch it up a little, change if you don’t like it. I put focus on </w:t>
      </w:r>
      <w:proofErr w:type="spellStart"/>
      <w:r>
        <w:t>Uconn</w:t>
      </w:r>
      <w:proofErr w:type="spellEnd"/>
      <w:r>
        <w:t xml:space="preserve"> herbaria since that is the primary collection being used. </w:t>
      </w:r>
    </w:p>
  </w:comment>
  <w:comment w:id="7" w:author="Microsoft Office User" w:date="2016-10-26T15:24:00Z" w:initials="Office">
    <w:p w14:paraId="430ABA42" w14:textId="77777777" w:rsidR="00C74D2B" w:rsidRDefault="00C74D2B">
      <w:pPr>
        <w:pStyle w:val="CommentText"/>
      </w:pPr>
      <w:r>
        <w:rPr>
          <w:rStyle w:val="CommentReference"/>
        </w:rPr>
        <w:annotationRef/>
      </w:r>
      <w:r>
        <w:t>This is a great point I should add the grant in case a reviewer wonders how I will get to all these field sites</w:t>
      </w:r>
    </w:p>
  </w:comment>
  <w:comment w:id="8" w:author="Microsoft Office User" w:date="2016-10-26T15:28:00Z" w:initials="Office">
    <w:p w14:paraId="0D9846FA" w14:textId="77777777" w:rsidR="00C74D2B" w:rsidRDefault="00C74D2B">
      <w:pPr>
        <w:pStyle w:val="CommentText"/>
      </w:pPr>
      <w:r>
        <w:rPr>
          <w:rStyle w:val="CommentReference"/>
        </w:rPr>
        <w:annotationRef/>
      </w:r>
      <w:r>
        <w:t>Postdoctoral research associate?</w:t>
      </w:r>
    </w:p>
  </w:comment>
  <w:comment w:id="26" w:author="Microsoft Office User" w:date="2016-10-26T15:29:00Z" w:initials="Office">
    <w:p w14:paraId="25E7A5DC" w14:textId="77777777" w:rsidR="00C74D2B" w:rsidRDefault="00C74D2B">
      <w:pPr>
        <w:pStyle w:val="CommentText"/>
      </w:pPr>
      <w:r>
        <w:rPr>
          <w:rStyle w:val="CommentReference"/>
        </w:rPr>
        <w:annotationRef/>
      </w:r>
      <w:r>
        <w:t>Not sure if this qualifier is necessary, but I think it will help to show I’m doing something that adds to the outreach instead of just participating.</w:t>
      </w:r>
    </w:p>
  </w:comment>
  <w:comment w:id="31" w:author="Microsoft Office User" w:date="2016-10-26T15:44:00Z" w:initials="Office">
    <w:p w14:paraId="64F3C8D7" w14:textId="7EB9D2B4" w:rsidR="00105209" w:rsidRDefault="00105209">
      <w:pPr>
        <w:pStyle w:val="CommentText"/>
      </w:pPr>
      <w:r>
        <w:rPr>
          <w:rStyle w:val="CommentReference"/>
        </w:rPr>
        <w:annotationRef/>
      </w:r>
      <w:r w:rsidR="00227D26">
        <w:t xml:space="preserve">I don’t really love what I added, but </w:t>
      </w:r>
      <w:r>
        <w:t xml:space="preserve">I </w:t>
      </w:r>
      <w:r w:rsidR="00227D26">
        <w:t>think a sentence here</w:t>
      </w:r>
      <w:r>
        <w:t xml:space="preserve"> may help promote or develop this technique for similar ecological questions. You can remove it if you think it’s a little too presumptuous.</w:t>
      </w:r>
    </w:p>
  </w:comment>
  <w:comment w:id="46" w:author="Microsoft Office User" w:date="2016-10-26T15:46:00Z" w:initials="Office">
    <w:p w14:paraId="0059EB9E" w14:textId="1DBDF4EC" w:rsidR="00105209" w:rsidRDefault="00105209">
      <w:pPr>
        <w:pStyle w:val="CommentText"/>
      </w:pPr>
      <w:r>
        <w:rPr>
          <w:rStyle w:val="CommentReference"/>
        </w:rPr>
        <w:annotationRef/>
      </w:r>
      <w:r>
        <w:t>I will update the training and broader impacts to reflect some of this material on my end. Right now what I have is somewhat imprecise, so this helps me quite a bit.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5AD01" w15:done="0"/>
  <w15:commentEx w15:paraId="430ABA42" w15:done="0"/>
  <w15:commentEx w15:paraId="0D9846FA" w15:done="0"/>
  <w15:commentEx w15:paraId="25E7A5DC" w15:done="0"/>
  <w15:commentEx w15:paraId="64F3C8D7" w15:done="0"/>
  <w15:commentEx w15:paraId="0059EB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72417" w14:textId="77777777" w:rsidR="00356D89" w:rsidRDefault="00356D89" w:rsidP="00166BBD">
      <w:pPr>
        <w:spacing w:after="0" w:line="240" w:lineRule="auto"/>
      </w:pPr>
      <w:r>
        <w:separator/>
      </w:r>
    </w:p>
  </w:endnote>
  <w:endnote w:type="continuationSeparator" w:id="0">
    <w:p w14:paraId="7F67B883" w14:textId="77777777" w:rsidR="00356D89" w:rsidRDefault="00356D89" w:rsidP="0016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TT) 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otham Light">
    <w:altName w:val="Arial"/>
    <w:panose1 w:val="00000000000000000000"/>
    <w:charset w:val="00"/>
    <w:family w:val="modern"/>
    <w:notTrueType/>
    <w:pitch w:val="variable"/>
    <w:sig w:usb0="00000001" w:usb1="4000005B" w:usb2="00000000" w:usb3="00000000" w:csb0="0000009B"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9960" w14:textId="77777777" w:rsidR="00156BB6" w:rsidRDefault="00CA1470">
    <w:pPr>
      <w:pStyle w:val="Footer"/>
    </w:pPr>
    <w:r>
      <w:rPr>
        <w:noProof/>
      </w:rPr>
      <mc:AlternateContent>
        <mc:Choice Requires="wps">
          <w:drawing>
            <wp:anchor distT="0" distB="0" distL="114300" distR="114300" simplePos="0" relativeHeight="251671552" behindDoc="0" locked="0" layoutInCell="1" allowOverlap="1" wp14:anchorId="12A94E82" wp14:editId="04359771">
              <wp:simplePos x="0" y="0"/>
              <wp:positionH relativeFrom="column">
                <wp:posOffset>-213360</wp:posOffset>
              </wp:positionH>
              <wp:positionV relativeFrom="paragraph">
                <wp:posOffset>-709295</wp:posOffset>
              </wp:positionV>
              <wp:extent cx="3284855" cy="82296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ED57EF" w14:textId="77777777" w:rsidR="00CA1470" w:rsidRDefault="00CA1470" w:rsidP="00CA1470">
                          <w:pPr>
                            <w:autoSpaceDE w:val="0"/>
                            <w:autoSpaceDN w:val="0"/>
                            <w:adjustRightInd w:val="0"/>
                            <w:spacing w:after="20" w:line="164" w:lineRule="exact"/>
                            <w:ind w:right="-20"/>
                            <w:rPr>
                              <w:rFonts w:ascii="Arial" w:hAnsi="Arial" w:cs="Arial"/>
                              <w:color w:val="000000"/>
                              <w:sz w:val="16"/>
                              <w:szCs w:val="16"/>
                            </w:rPr>
                          </w:pPr>
                          <w:r>
                            <w:rPr>
                              <w:rFonts w:ascii="Arial" w:hAnsi="Arial" w:cs="Arial"/>
                              <w:color w:val="4D525F"/>
                              <w:sz w:val="16"/>
                              <w:szCs w:val="16"/>
                            </w:rPr>
                            <w:t>De</w:t>
                          </w:r>
                          <w:r>
                            <w:rPr>
                              <w:rFonts w:ascii="Arial" w:hAnsi="Arial" w:cs="Arial"/>
                              <w:color w:val="4D525F"/>
                              <w:spacing w:val="-2"/>
                              <w:sz w:val="16"/>
                              <w:szCs w:val="16"/>
                            </w:rPr>
                            <w:t>p</w:t>
                          </w:r>
                          <w:r>
                            <w:rPr>
                              <w:rFonts w:ascii="Arial" w:hAnsi="Arial" w:cs="Arial"/>
                              <w:color w:val="4D525F"/>
                              <w:sz w:val="16"/>
                              <w:szCs w:val="16"/>
                            </w:rPr>
                            <w:t>artment of Ecology and Evolutionary Biology</w:t>
                          </w:r>
                        </w:p>
                        <w:p w14:paraId="25533B1A" w14:textId="77777777"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color w:val="92979E"/>
                              <w:sz w:val="14"/>
                              <w:szCs w:val="14"/>
                            </w:rPr>
                            <w:t>75 NO</w:t>
                          </w:r>
                          <w:r>
                            <w:rPr>
                              <w:rFonts w:ascii="Arial" w:hAnsi="Arial" w:cs="Arial"/>
                              <w:color w:val="92979E"/>
                              <w:spacing w:val="-3"/>
                              <w:sz w:val="14"/>
                              <w:szCs w:val="14"/>
                            </w:rPr>
                            <w:t>R</w:t>
                          </w:r>
                          <w:r>
                            <w:rPr>
                              <w:rFonts w:ascii="Arial" w:hAnsi="Arial" w:cs="Arial"/>
                              <w:color w:val="92979E"/>
                              <w:sz w:val="14"/>
                              <w:szCs w:val="14"/>
                            </w:rPr>
                            <w:t>TH EAGLEVILLE ROAD, UNIT</w:t>
                          </w:r>
                          <w:r>
                            <w:rPr>
                              <w:rFonts w:ascii="Arial" w:hAnsi="Arial" w:cs="Arial"/>
                              <w:color w:val="92979E"/>
                              <w:spacing w:val="-3"/>
                              <w:sz w:val="14"/>
                              <w:szCs w:val="14"/>
                            </w:rPr>
                            <w:t xml:space="preserve"> </w:t>
                          </w:r>
                          <w:r>
                            <w:rPr>
                              <w:rFonts w:ascii="Arial" w:hAnsi="Arial" w:cs="Arial"/>
                              <w:color w:val="92979E"/>
                              <w:sz w:val="14"/>
                              <w:szCs w:val="14"/>
                            </w:rPr>
                            <w:t>3043</w:t>
                          </w:r>
                        </w:p>
                        <w:p w14:paraId="050F0EAB" w14:textId="77777777" w:rsidR="00CA1470" w:rsidRDefault="00CA1470" w:rsidP="00CA1470">
                          <w:pPr>
                            <w:autoSpaceDE w:val="0"/>
                            <w:autoSpaceDN w:val="0"/>
                            <w:adjustRightInd w:val="0"/>
                            <w:spacing w:after="20" w:line="240" w:lineRule="auto"/>
                            <w:ind w:right="-20"/>
                            <w:rPr>
                              <w:rFonts w:ascii="Arial" w:hAnsi="Arial" w:cs="Arial"/>
                              <w:color w:val="000000"/>
                              <w:sz w:val="14"/>
                              <w:szCs w:val="14"/>
                            </w:rPr>
                          </w:pPr>
                          <w:r>
                            <w:rPr>
                              <w:rFonts w:ascii="Arial" w:hAnsi="Arial" w:cs="Arial"/>
                              <w:color w:val="92979E"/>
                              <w:sz w:val="14"/>
                              <w:szCs w:val="14"/>
                            </w:rPr>
                            <w:t>S</w:t>
                          </w:r>
                          <w:r>
                            <w:rPr>
                              <w:rFonts w:ascii="Arial" w:hAnsi="Arial" w:cs="Arial"/>
                              <w:color w:val="92979E"/>
                              <w:spacing w:val="-3"/>
                              <w:sz w:val="14"/>
                              <w:szCs w:val="14"/>
                            </w:rPr>
                            <w:t>T</w:t>
                          </w:r>
                          <w:r>
                            <w:rPr>
                              <w:rFonts w:ascii="Arial" w:hAnsi="Arial" w:cs="Arial"/>
                              <w:color w:val="92979E"/>
                              <w:sz w:val="14"/>
                              <w:szCs w:val="14"/>
                            </w:rPr>
                            <w:t>ORRS, CT 06269-3043</w:t>
                          </w:r>
                        </w:p>
                        <w:p w14:paraId="2DB26EC5" w14:textId="77777777"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phone</w:t>
                          </w:r>
                          <w:r>
                            <w:rPr>
                              <w:rFonts w:ascii="Arial" w:hAnsi="Arial" w:cs="Arial"/>
                              <w:caps/>
                              <w:color w:val="7D858B"/>
                              <w:sz w:val="14"/>
                              <w:szCs w:val="14"/>
                            </w:rPr>
                            <w:t xml:space="preserve"> </w:t>
                          </w:r>
                          <w:r>
                            <w:rPr>
                              <w:rFonts w:ascii="Arial" w:hAnsi="Arial" w:cs="Arial"/>
                              <w:color w:val="92979E"/>
                              <w:sz w:val="14"/>
                              <w:szCs w:val="14"/>
                            </w:rPr>
                            <w:t>860.486.6587</w:t>
                          </w:r>
                        </w:p>
                        <w:p w14:paraId="31503B55" w14:textId="77777777"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fax</w:t>
                          </w:r>
                          <w:r>
                            <w:rPr>
                              <w:rFonts w:ascii="Arial" w:hAnsi="Arial" w:cs="Arial"/>
                              <w:caps/>
                              <w:color w:val="7D858B"/>
                              <w:sz w:val="14"/>
                              <w:szCs w:val="14"/>
                            </w:rPr>
                            <w:t xml:space="preserve"> </w:t>
                          </w:r>
                          <w:r>
                            <w:rPr>
                              <w:rFonts w:ascii="Arial" w:hAnsi="Arial" w:cs="Arial"/>
                              <w:color w:val="92979E"/>
                              <w:sz w:val="14"/>
                              <w:szCs w:val="14"/>
                            </w:rPr>
                            <w:t>860.486.6364</w:t>
                          </w:r>
                          <w:r>
                            <w:rPr>
                              <w:rFonts w:ascii="Arial" w:hAnsi="Arial" w:cs="Arial"/>
                              <w:color w:val="92979E"/>
                              <w:sz w:val="14"/>
                              <w:szCs w:val="14"/>
                            </w:rPr>
                            <w:br/>
                          </w:r>
                          <w:r>
                            <w:rPr>
                              <w:rFonts w:ascii="Arial" w:hAnsi="Arial" w:cs="Arial"/>
                              <w:b/>
                              <w:bCs/>
                              <w:caps/>
                              <w:color w:val="7D858B"/>
                              <w:spacing w:val="-3"/>
                              <w:sz w:val="10"/>
                              <w:szCs w:val="10"/>
                            </w:rPr>
                            <w:t xml:space="preserve">Email: </w:t>
                          </w:r>
                          <w:r>
                            <w:rPr>
                              <w:rFonts w:ascii="Arial" w:hAnsi="Arial" w:cs="Arial"/>
                              <w:color w:val="92979E"/>
                              <w:sz w:val="14"/>
                              <w:szCs w:val="14"/>
                            </w:rPr>
                            <w:t>robert.bagchi@uconn.edu</w:t>
                          </w:r>
                        </w:p>
                        <w:p w14:paraId="6E00F575" w14:textId="77777777"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 xml:space="preserve">WEB: </w:t>
                          </w:r>
                          <w:r w:rsidRPr="00885C67">
                            <w:rPr>
                              <w:rFonts w:ascii="Arial" w:hAnsi="Arial" w:cs="Arial"/>
                              <w:color w:val="92979E"/>
                              <w:sz w:val="14"/>
                              <w:szCs w:val="14"/>
                            </w:rPr>
                            <w:t>http://bagchi.eeb.uconn.edu/</w:t>
                          </w:r>
                        </w:p>
                        <w:p w14:paraId="35D57195" w14:textId="77777777" w:rsidR="00CA1470" w:rsidRPr="008A67FE" w:rsidRDefault="00CA1470" w:rsidP="00CA1470">
                          <w:pPr>
                            <w:spacing w:after="20"/>
                            <w:rPr>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1F4A5A2" id="_x0000_t202" coordsize="21600,21600" o:spt="202" path="m,l,21600r21600,l21600,xe">
              <v:stroke joinstyle="miter"/>
              <v:path gradientshapeok="t" o:connecttype="rect"/>
            </v:shapetype>
            <v:shape id="Text Box 14" o:spid="_x0000_s1026" type="#_x0000_t202" style="position:absolute;margin-left:-16.8pt;margin-top:-55.85pt;width:258.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TR9tgIAALo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" filled="f" stroked="f" strokeweight=".5pt">
              <v:textbox>
                <w:txbxContent>
                  <w:p w:rsidR="00CA1470" w:rsidRDefault="00CA1470" w:rsidP="00CA1470">
                    <w:pPr>
                      <w:autoSpaceDE w:val="0"/>
                      <w:autoSpaceDN w:val="0"/>
                      <w:adjustRightInd w:val="0"/>
                      <w:spacing w:after="20" w:line="164" w:lineRule="exact"/>
                      <w:ind w:right="-20"/>
                      <w:rPr>
                        <w:rFonts w:ascii="Arial" w:hAnsi="Arial" w:cs="Arial"/>
                        <w:color w:val="000000"/>
                        <w:sz w:val="16"/>
                        <w:szCs w:val="16"/>
                      </w:rPr>
                    </w:pPr>
                    <w:r>
                      <w:rPr>
                        <w:rFonts w:ascii="Arial" w:hAnsi="Arial" w:cs="Arial"/>
                        <w:color w:val="4D525F"/>
                        <w:sz w:val="16"/>
                        <w:szCs w:val="16"/>
                      </w:rPr>
                      <w:t>De</w:t>
                    </w:r>
                    <w:r>
                      <w:rPr>
                        <w:rFonts w:ascii="Arial" w:hAnsi="Arial" w:cs="Arial"/>
                        <w:color w:val="4D525F"/>
                        <w:spacing w:val="-2"/>
                        <w:sz w:val="16"/>
                        <w:szCs w:val="16"/>
                      </w:rPr>
                      <w:t>p</w:t>
                    </w:r>
                    <w:r>
                      <w:rPr>
                        <w:rFonts w:ascii="Arial" w:hAnsi="Arial" w:cs="Arial"/>
                        <w:color w:val="4D525F"/>
                        <w:sz w:val="16"/>
                        <w:szCs w:val="16"/>
                      </w:rPr>
                      <w:t>artment of Ecology and Evolutionary Biology</w:t>
                    </w:r>
                  </w:p>
                  <w:p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color w:val="92979E"/>
                        <w:sz w:val="14"/>
                        <w:szCs w:val="14"/>
                      </w:rPr>
                      <w:t>75 NO</w:t>
                    </w:r>
                    <w:r>
                      <w:rPr>
                        <w:rFonts w:ascii="Arial" w:hAnsi="Arial" w:cs="Arial"/>
                        <w:color w:val="92979E"/>
                        <w:spacing w:val="-3"/>
                        <w:sz w:val="14"/>
                        <w:szCs w:val="14"/>
                      </w:rPr>
                      <w:t>R</w:t>
                    </w:r>
                    <w:r>
                      <w:rPr>
                        <w:rFonts w:ascii="Arial" w:hAnsi="Arial" w:cs="Arial"/>
                        <w:color w:val="92979E"/>
                        <w:sz w:val="14"/>
                        <w:szCs w:val="14"/>
                      </w:rPr>
                      <w:t>TH EAGLEVILLE ROAD, UNIT</w:t>
                    </w:r>
                    <w:r>
                      <w:rPr>
                        <w:rFonts w:ascii="Arial" w:hAnsi="Arial" w:cs="Arial"/>
                        <w:color w:val="92979E"/>
                        <w:spacing w:val="-3"/>
                        <w:sz w:val="14"/>
                        <w:szCs w:val="14"/>
                      </w:rPr>
                      <w:t xml:space="preserve"> </w:t>
                    </w:r>
                    <w:r>
                      <w:rPr>
                        <w:rFonts w:ascii="Arial" w:hAnsi="Arial" w:cs="Arial"/>
                        <w:color w:val="92979E"/>
                        <w:sz w:val="14"/>
                        <w:szCs w:val="14"/>
                      </w:rPr>
                      <w:t>3043</w:t>
                    </w:r>
                  </w:p>
                  <w:p w:rsidR="00CA1470" w:rsidRDefault="00CA1470" w:rsidP="00CA1470">
                    <w:pPr>
                      <w:autoSpaceDE w:val="0"/>
                      <w:autoSpaceDN w:val="0"/>
                      <w:adjustRightInd w:val="0"/>
                      <w:spacing w:after="20" w:line="240" w:lineRule="auto"/>
                      <w:ind w:right="-20"/>
                      <w:rPr>
                        <w:rFonts w:ascii="Arial" w:hAnsi="Arial" w:cs="Arial"/>
                        <w:color w:val="000000"/>
                        <w:sz w:val="14"/>
                        <w:szCs w:val="14"/>
                      </w:rPr>
                    </w:pPr>
                    <w:r>
                      <w:rPr>
                        <w:rFonts w:ascii="Arial" w:hAnsi="Arial" w:cs="Arial"/>
                        <w:color w:val="92979E"/>
                        <w:sz w:val="14"/>
                        <w:szCs w:val="14"/>
                      </w:rPr>
                      <w:t>S</w:t>
                    </w:r>
                    <w:r>
                      <w:rPr>
                        <w:rFonts w:ascii="Arial" w:hAnsi="Arial" w:cs="Arial"/>
                        <w:color w:val="92979E"/>
                        <w:spacing w:val="-3"/>
                        <w:sz w:val="14"/>
                        <w:szCs w:val="14"/>
                      </w:rPr>
                      <w:t>T</w:t>
                    </w:r>
                    <w:r>
                      <w:rPr>
                        <w:rFonts w:ascii="Arial" w:hAnsi="Arial" w:cs="Arial"/>
                        <w:color w:val="92979E"/>
                        <w:sz w:val="14"/>
                        <w:szCs w:val="14"/>
                      </w:rPr>
                      <w:t>ORRS, CT 06269-3043</w:t>
                    </w:r>
                  </w:p>
                  <w:p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phone</w:t>
                    </w:r>
                    <w:r>
                      <w:rPr>
                        <w:rFonts w:ascii="Arial" w:hAnsi="Arial" w:cs="Arial"/>
                        <w:caps/>
                        <w:color w:val="7D858B"/>
                        <w:sz w:val="14"/>
                        <w:szCs w:val="14"/>
                      </w:rPr>
                      <w:t xml:space="preserve"> </w:t>
                    </w:r>
                    <w:r>
                      <w:rPr>
                        <w:rFonts w:ascii="Arial" w:hAnsi="Arial" w:cs="Arial"/>
                        <w:color w:val="92979E"/>
                        <w:sz w:val="14"/>
                        <w:szCs w:val="14"/>
                      </w:rPr>
                      <w:t>860.486.6587</w:t>
                    </w:r>
                  </w:p>
                  <w:p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fax</w:t>
                    </w:r>
                    <w:r>
                      <w:rPr>
                        <w:rFonts w:ascii="Arial" w:hAnsi="Arial" w:cs="Arial"/>
                        <w:caps/>
                        <w:color w:val="7D858B"/>
                        <w:sz w:val="14"/>
                        <w:szCs w:val="14"/>
                      </w:rPr>
                      <w:t xml:space="preserve"> </w:t>
                    </w:r>
                    <w:r>
                      <w:rPr>
                        <w:rFonts w:ascii="Arial" w:hAnsi="Arial" w:cs="Arial"/>
                        <w:color w:val="92979E"/>
                        <w:sz w:val="14"/>
                        <w:szCs w:val="14"/>
                      </w:rPr>
                      <w:t>860.486.6364</w:t>
                    </w:r>
                    <w:r>
                      <w:rPr>
                        <w:rFonts w:ascii="Arial" w:hAnsi="Arial" w:cs="Arial"/>
                        <w:color w:val="92979E"/>
                        <w:sz w:val="14"/>
                        <w:szCs w:val="14"/>
                      </w:rPr>
                      <w:br/>
                    </w:r>
                    <w:r>
                      <w:rPr>
                        <w:rFonts w:ascii="Arial" w:hAnsi="Arial" w:cs="Arial"/>
                        <w:b/>
                        <w:bCs/>
                        <w:caps/>
                        <w:color w:val="7D858B"/>
                        <w:spacing w:val="-3"/>
                        <w:sz w:val="10"/>
                        <w:szCs w:val="10"/>
                      </w:rPr>
                      <w:t xml:space="preserve">Email: </w:t>
                    </w:r>
                    <w:r>
                      <w:rPr>
                        <w:rFonts w:ascii="Arial" w:hAnsi="Arial" w:cs="Arial"/>
                        <w:color w:val="92979E"/>
                        <w:sz w:val="14"/>
                        <w:szCs w:val="14"/>
                      </w:rPr>
                      <w:t>robert.bagchi@uconn.edu</w:t>
                    </w:r>
                  </w:p>
                  <w:p w:rsidR="00CA1470" w:rsidRDefault="00CA1470" w:rsidP="00CA1470">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 xml:space="preserve">WEB: </w:t>
                    </w:r>
                    <w:r w:rsidRPr="00885C67">
                      <w:rPr>
                        <w:rFonts w:ascii="Arial" w:hAnsi="Arial" w:cs="Arial"/>
                        <w:color w:val="92979E"/>
                        <w:sz w:val="14"/>
                        <w:szCs w:val="14"/>
                      </w:rPr>
                      <w:t>http://bagchi.eeb.uconn.edu/</w:t>
                    </w:r>
                  </w:p>
                  <w:p w:rsidR="00CA1470" w:rsidRPr="008A67FE" w:rsidRDefault="00CA1470" w:rsidP="00CA1470">
                    <w:pPr>
                      <w:spacing w:after="20"/>
                      <w:rPr>
                        <w:noProof/>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6FF6A3C" wp14:editId="5F9B4704">
              <wp:simplePos x="0" y="0"/>
              <wp:positionH relativeFrom="column">
                <wp:posOffset>4408170</wp:posOffset>
              </wp:positionH>
              <wp:positionV relativeFrom="paragraph">
                <wp:posOffset>-226695</wp:posOffset>
              </wp:positionV>
              <wp:extent cx="2167255" cy="210185"/>
              <wp:effectExtent l="1905" t="1905" r="254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A4FC10" w14:textId="77777777" w:rsidR="00156BB6" w:rsidRPr="004D4129" w:rsidRDefault="00156BB6" w:rsidP="003C6C56">
                          <w:pPr>
                            <w:pStyle w:val="BasicParagraph"/>
                            <w:suppressAutoHyphens/>
                            <w:jc w:val="right"/>
                            <w:rPr>
                              <w:rFonts w:ascii="Gotham Light" w:hAnsi="Gotham Light" w:cs="Gotham Light"/>
                              <w:i/>
                              <w:iCs/>
                              <w:color w:val="7A868C"/>
                              <w:sz w:val="10"/>
                              <w:szCs w:val="10"/>
                            </w:rPr>
                          </w:pPr>
                          <w:r w:rsidRPr="004D4129">
                            <w:rPr>
                              <w:rFonts w:ascii="Gotham Light" w:hAnsi="Gotham Light" w:cs="Gotham Light"/>
                              <w:i/>
                              <w:iCs/>
                              <w:color w:val="7A868C"/>
                              <w:sz w:val="10"/>
                              <w:szCs w:val="10"/>
                            </w:rPr>
                            <w:t>An Equal Opportunity Employer</w:t>
                          </w:r>
                        </w:p>
                        <w:p w14:paraId="7B66DCBB" w14:textId="77777777" w:rsidR="00156BB6" w:rsidRPr="004D4129" w:rsidRDefault="00156BB6" w:rsidP="003C6C56">
                          <w:pPr>
                            <w:rPr>
                              <w:color w:val="7A868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81AAD77" id="Text Box 7" o:spid="_x0000_s1027" type="#_x0000_t202" style="position:absolute;margin-left:347.1pt;margin-top:-17.85pt;width:170.65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CW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" filled="f" stroked="f" strokeweight=".5pt">
              <v:textbox>
                <w:txbxContent>
                  <w:p w:rsidR="00156BB6" w:rsidRPr="004D4129" w:rsidRDefault="00156BB6" w:rsidP="003C6C56">
                    <w:pPr>
                      <w:pStyle w:val="BasicParagraph"/>
                      <w:suppressAutoHyphens/>
                      <w:jc w:val="right"/>
                      <w:rPr>
                        <w:rFonts w:ascii="Gotham Light" w:hAnsi="Gotham Light" w:cs="Gotham Light"/>
                        <w:i/>
                        <w:iCs/>
                        <w:color w:val="7A868C"/>
                        <w:sz w:val="10"/>
                        <w:szCs w:val="10"/>
                      </w:rPr>
                    </w:pPr>
                    <w:r w:rsidRPr="004D4129">
                      <w:rPr>
                        <w:rFonts w:ascii="Gotham Light" w:hAnsi="Gotham Light" w:cs="Gotham Light"/>
                        <w:i/>
                        <w:iCs/>
                        <w:color w:val="7A868C"/>
                        <w:sz w:val="10"/>
                        <w:szCs w:val="10"/>
                      </w:rPr>
                      <w:t>An Equal Opportunity Employer</w:t>
                    </w:r>
                  </w:p>
                  <w:p w:rsidR="00156BB6" w:rsidRPr="004D4129" w:rsidRDefault="00156BB6" w:rsidP="003C6C56">
                    <w:pPr>
                      <w:rPr>
                        <w:color w:val="7A868C"/>
                      </w:rPr>
                    </w:pPr>
                  </w:p>
                </w:txbxContent>
              </v:textbox>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36078" w14:textId="77777777" w:rsidR="00156BB6" w:rsidRDefault="008F2E95">
    <w:pPr>
      <w:pStyle w:val="Footer"/>
    </w:pPr>
    <w:r>
      <w:rPr>
        <w:noProof/>
      </w:rPr>
      <mc:AlternateContent>
        <mc:Choice Requires="wps">
          <w:drawing>
            <wp:anchor distT="0" distB="0" distL="114300" distR="114300" simplePos="0" relativeHeight="251667456" behindDoc="0" locked="0" layoutInCell="1" allowOverlap="1" wp14:anchorId="24010977" wp14:editId="56D4CDA1">
              <wp:simplePos x="0" y="0"/>
              <wp:positionH relativeFrom="column">
                <wp:posOffset>4672330</wp:posOffset>
              </wp:positionH>
              <wp:positionV relativeFrom="paragraph">
                <wp:posOffset>-247650</wp:posOffset>
              </wp:positionV>
              <wp:extent cx="2014220" cy="21082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340D38" w14:textId="77777777" w:rsidR="00156BB6" w:rsidRPr="004D4129" w:rsidRDefault="00156BB6" w:rsidP="0027744D">
                          <w:pPr>
                            <w:pStyle w:val="BasicParagraph"/>
                            <w:suppressAutoHyphens/>
                            <w:jc w:val="right"/>
                            <w:rPr>
                              <w:rFonts w:ascii="Gotham Light" w:hAnsi="Gotham Light" w:cs="Gotham Light"/>
                              <w:i/>
                              <w:iCs/>
                              <w:color w:val="7A868C"/>
                              <w:sz w:val="10"/>
                              <w:szCs w:val="10"/>
                            </w:rPr>
                          </w:pPr>
                          <w:r w:rsidRPr="004D4129">
                            <w:rPr>
                              <w:rFonts w:ascii="Gotham Light" w:hAnsi="Gotham Light" w:cs="Gotham Light"/>
                              <w:i/>
                              <w:iCs/>
                              <w:color w:val="7A868C"/>
                              <w:sz w:val="10"/>
                              <w:szCs w:val="10"/>
                            </w:rPr>
                            <w:t>An Equal Opportunity Employer</w:t>
                          </w:r>
                        </w:p>
                        <w:p w14:paraId="2CEBDBD6" w14:textId="77777777" w:rsidR="00156BB6" w:rsidRPr="004D4129" w:rsidRDefault="00156BB6" w:rsidP="0027744D">
                          <w:pPr>
                            <w:rPr>
                              <w:color w:val="7A868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58C05D1" id="_x0000_t202" coordsize="21600,21600" o:spt="202" path="m,l,21600r21600,l21600,xe">
              <v:stroke joinstyle="miter"/>
              <v:path gradientshapeok="t" o:connecttype="rect"/>
            </v:shapetype>
            <v:shape id="Text Box 15" o:spid="_x0000_s1028" type="#_x0000_t202" style="position:absolute;margin-left:367.9pt;margin-top:-19.5pt;width:158.6pt;height: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0Wtg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" filled="f" stroked="f" strokeweight=".5pt">
              <v:textbox>
                <w:txbxContent>
                  <w:p w:rsidR="00156BB6" w:rsidRPr="004D4129" w:rsidRDefault="00156BB6" w:rsidP="0027744D">
                    <w:pPr>
                      <w:pStyle w:val="BasicParagraph"/>
                      <w:suppressAutoHyphens/>
                      <w:jc w:val="right"/>
                      <w:rPr>
                        <w:rFonts w:ascii="Gotham Light" w:hAnsi="Gotham Light" w:cs="Gotham Light"/>
                        <w:i/>
                        <w:iCs/>
                        <w:color w:val="7A868C"/>
                        <w:sz w:val="10"/>
                        <w:szCs w:val="10"/>
                      </w:rPr>
                    </w:pPr>
                    <w:r w:rsidRPr="004D4129">
                      <w:rPr>
                        <w:rFonts w:ascii="Gotham Light" w:hAnsi="Gotham Light" w:cs="Gotham Light"/>
                        <w:i/>
                        <w:iCs/>
                        <w:color w:val="7A868C"/>
                        <w:sz w:val="10"/>
                        <w:szCs w:val="10"/>
                      </w:rPr>
                      <w:t>An Equal Opportunity Employer</w:t>
                    </w:r>
                  </w:p>
                  <w:p w:rsidR="00156BB6" w:rsidRPr="004D4129" w:rsidRDefault="00156BB6" w:rsidP="0027744D">
                    <w:pPr>
                      <w:rPr>
                        <w:color w:val="7A868C"/>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E18A8E" wp14:editId="338D4719">
              <wp:simplePos x="0" y="0"/>
              <wp:positionH relativeFrom="column">
                <wp:posOffset>-107950</wp:posOffset>
              </wp:positionH>
              <wp:positionV relativeFrom="paragraph">
                <wp:posOffset>-839470</wp:posOffset>
              </wp:positionV>
              <wp:extent cx="3284855" cy="1056005"/>
              <wp:effectExtent l="0" t="0" r="4445"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105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4359AF" w14:textId="77777777" w:rsidR="00156BB6" w:rsidRDefault="00156BB6" w:rsidP="00BD601A">
                          <w:pPr>
                            <w:autoSpaceDE w:val="0"/>
                            <w:autoSpaceDN w:val="0"/>
                            <w:adjustRightInd w:val="0"/>
                            <w:spacing w:after="20" w:line="164" w:lineRule="exact"/>
                            <w:ind w:right="-20"/>
                            <w:rPr>
                              <w:rFonts w:ascii="Arial" w:hAnsi="Arial" w:cs="Arial"/>
                              <w:color w:val="000000"/>
                              <w:sz w:val="16"/>
                              <w:szCs w:val="16"/>
                            </w:rPr>
                          </w:pPr>
                          <w:r>
                            <w:rPr>
                              <w:rFonts w:ascii="Arial" w:hAnsi="Arial" w:cs="Arial"/>
                              <w:color w:val="4D525F"/>
                              <w:sz w:val="16"/>
                              <w:szCs w:val="16"/>
                            </w:rPr>
                            <w:t>De</w:t>
                          </w:r>
                          <w:r>
                            <w:rPr>
                              <w:rFonts w:ascii="Arial" w:hAnsi="Arial" w:cs="Arial"/>
                              <w:color w:val="4D525F"/>
                              <w:spacing w:val="-2"/>
                              <w:sz w:val="16"/>
                              <w:szCs w:val="16"/>
                            </w:rPr>
                            <w:t>p</w:t>
                          </w:r>
                          <w:r>
                            <w:rPr>
                              <w:rFonts w:ascii="Arial" w:hAnsi="Arial" w:cs="Arial"/>
                              <w:color w:val="4D525F"/>
                              <w:sz w:val="16"/>
                              <w:szCs w:val="16"/>
                            </w:rPr>
                            <w:t>artment of Ecology and Evolutionary Biology</w:t>
                          </w:r>
                        </w:p>
                        <w:p w14:paraId="4BD46D82" w14:textId="77777777" w:rsidR="00156BB6"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color w:val="92979E"/>
                              <w:sz w:val="14"/>
                              <w:szCs w:val="14"/>
                            </w:rPr>
                            <w:t>75 NO</w:t>
                          </w:r>
                          <w:r>
                            <w:rPr>
                              <w:rFonts w:ascii="Arial" w:hAnsi="Arial" w:cs="Arial"/>
                              <w:color w:val="92979E"/>
                              <w:spacing w:val="-3"/>
                              <w:sz w:val="14"/>
                              <w:szCs w:val="14"/>
                            </w:rPr>
                            <w:t>R</w:t>
                          </w:r>
                          <w:r>
                            <w:rPr>
                              <w:rFonts w:ascii="Arial" w:hAnsi="Arial" w:cs="Arial"/>
                              <w:color w:val="92979E"/>
                              <w:sz w:val="14"/>
                              <w:szCs w:val="14"/>
                            </w:rPr>
                            <w:t>TH EAGLEVILLE ROAD, UNIT</w:t>
                          </w:r>
                          <w:r>
                            <w:rPr>
                              <w:rFonts w:ascii="Arial" w:hAnsi="Arial" w:cs="Arial"/>
                              <w:color w:val="92979E"/>
                              <w:spacing w:val="-3"/>
                              <w:sz w:val="14"/>
                              <w:szCs w:val="14"/>
                            </w:rPr>
                            <w:t xml:space="preserve"> </w:t>
                          </w:r>
                          <w:r>
                            <w:rPr>
                              <w:rFonts w:ascii="Arial" w:hAnsi="Arial" w:cs="Arial"/>
                              <w:color w:val="92979E"/>
                              <w:sz w:val="14"/>
                              <w:szCs w:val="14"/>
                            </w:rPr>
                            <w:t>3043</w:t>
                          </w:r>
                        </w:p>
                        <w:p w14:paraId="2F79F376" w14:textId="77777777" w:rsidR="00156BB6" w:rsidRDefault="00156BB6" w:rsidP="00BD601A">
                          <w:pPr>
                            <w:autoSpaceDE w:val="0"/>
                            <w:autoSpaceDN w:val="0"/>
                            <w:adjustRightInd w:val="0"/>
                            <w:spacing w:after="20" w:line="240" w:lineRule="auto"/>
                            <w:ind w:right="-20"/>
                            <w:rPr>
                              <w:rFonts w:ascii="Arial" w:hAnsi="Arial" w:cs="Arial"/>
                              <w:color w:val="000000"/>
                              <w:sz w:val="14"/>
                              <w:szCs w:val="14"/>
                            </w:rPr>
                          </w:pPr>
                          <w:r>
                            <w:rPr>
                              <w:rFonts w:ascii="Arial" w:hAnsi="Arial" w:cs="Arial"/>
                              <w:color w:val="92979E"/>
                              <w:sz w:val="14"/>
                              <w:szCs w:val="14"/>
                            </w:rPr>
                            <w:t>S</w:t>
                          </w:r>
                          <w:r>
                            <w:rPr>
                              <w:rFonts w:ascii="Arial" w:hAnsi="Arial" w:cs="Arial"/>
                              <w:color w:val="92979E"/>
                              <w:spacing w:val="-3"/>
                              <w:sz w:val="14"/>
                              <w:szCs w:val="14"/>
                            </w:rPr>
                            <w:t>T</w:t>
                          </w:r>
                          <w:r>
                            <w:rPr>
                              <w:rFonts w:ascii="Arial" w:hAnsi="Arial" w:cs="Arial"/>
                              <w:color w:val="92979E"/>
                              <w:sz w:val="14"/>
                              <w:szCs w:val="14"/>
                            </w:rPr>
                            <w:t>ORRS, CT 06269-3043</w:t>
                          </w:r>
                        </w:p>
                        <w:p w14:paraId="747DCA89" w14:textId="77777777" w:rsidR="00156BB6"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phone</w:t>
                          </w:r>
                          <w:r>
                            <w:rPr>
                              <w:rFonts w:ascii="Arial" w:hAnsi="Arial" w:cs="Arial"/>
                              <w:caps/>
                              <w:color w:val="7D858B"/>
                              <w:sz w:val="14"/>
                              <w:szCs w:val="14"/>
                            </w:rPr>
                            <w:t xml:space="preserve"> </w:t>
                          </w:r>
                          <w:r w:rsidR="00911A5D">
                            <w:rPr>
                              <w:rFonts w:ascii="Arial" w:hAnsi="Arial" w:cs="Arial"/>
                              <w:color w:val="92979E"/>
                              <w:sz w:val="14"/>
                              <w:szCs w:val="14"/>
                            </w:rPr>
                            <w:t>860.486.6587</w:t>
                          </w:r>
                        </w:p>
                        <w:p w14:paraId="18CFCD5A" w14:textId="77777777" w:rsidR="00885C67"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fax</w:t>
                          </w:r>
                          <w:r>
                            <w:rPr>
                              <w:rFonts w:ascii="Arial" w:hAnsi="Arial" w:cs="Arial"/>
                              <w:caps/>
                              <w:color w:val="7D858B"/>
                              <w:sz w:val="14"/>
                              <w:szCs w:val="14"/>
                            </w:rPr>
                            <w:t xml:space="preserve"> </w:t>
                          </w:r>
                          <w:r>
                            <w:rPr>
                              <w:rFonts w:ascii="Arial" w:hAnsi="Arial" w:cs="Arial"/>
                              <w:color w:val="92979E"/>
                              <w:sz w:val="14"/>
                              <w:szCs w:val="14"/>
                            </w:rPr>
                            <w:t>860.486.6364</w:t>
                          </w:r>
                          <w:r w:rsidR="00205C53">
                            <w:rPr>
                              <w:rFonts w:ascii="Arial" w:hAnsi="Arial" w:cs="Arial"/>
                              <w:color w:val="92979E"/>
                              <w:sz w:val="14"/>
                              <w:szCs w:val="14"/>
                            </w:rPr>
                            <w:br/>
                          </w:r>
                          <w:r w:rsidR="00885C67">
                            <w:rPr>
                              <w:rFonts w:ascii="Arial" w:hAnsi="Arial" w:cs="Arial"/>
                              <w:b/>
                              <w:bCs/>
                              <w:caps/>
                              <w:color w:val="7D858B"/>
                              <w:spacing w:val="-3"/>
                              <w:sz w:val="10"/>
                              <w:szCs w:val="10"/>
                            </w:rPr>
                            <w:t xml:space="preserve">Email: </w:t>
                          </w:r>
                          <w:r w:rsidR="00885C67">
                            <w:rPr>
                              <w:rFonts w:ascii="Arial" w:hAnsi="Arial" w:cs="Arial"/>
                              <w:color w:val="92979E"/>
                              <w:sz w:val="14"/>
                              <w:szCs w:val="14"/>
                            </w:rPr>
                            <w:t>robert.bagchi@uconn.edu</w:t>
                          </w:r>
                        </w:p>
                        <w:p w14:paraId="7705B89A" w14:textId="77777777" w:rsidR="00156BB6" w:rsidRDefault="00205C53"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 xml:space="preserve">WEB: </w:t>
                          </w:r>
                          <w:r w:rsidR="00885C67" w:rsidRPr="00885C67">
                            <w:rPr>
                              <w:rFonts w:ascii="Arial" w:hAnsi="Arial" w:cs="Arial"/>
                              <w:color w:val="92979E"/>
                              <w:sz w:val="14"/>
                              <w:szCs w:val="14"/>
                            </w:rPr>
                            <w:t>http://bagchi.eeb.uconn.edu/</w:t>
                          </w:r>
                        </w:p>
                        <w:p w14:paraId="3187F404" w14:textId="77777777" w:rsidR="00156BB6" w:rsidRPr="008A67FE" w:rsidRDefault="00156BB6" w:rsidP="00BD601A">
                          <w:pPr>
                            <w:spacing w:after="20"/>
                            <w:rPr>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C4A9D94" id="_x0000_s1029" type="#_x0000_t202" style="position:absolute;margin-left:-8.5pt;margin-top:-66.1pt;width:258.65pt;height:8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17uQIAAMI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" filled="f" stroked="f" strokeweight=".5pt">
              <v:textbox>
                <w:txbxContent>
                  <w:p w:rsidR="00156BB6" w:rsidRDefault="00156BB6" w:rsidP="00BD601A">
                    <w:pPr>
                      <w:autoSpaceDE w:val="0"/>
                      <w:autoSpaceDN w:val="0"/>
                      <w:adjustRightInd w:val="0"/>
                      <w:spacing w:after="20" w:line="164" w:lineRule="exact"/>
                      <w:ind w:right="-20"/>
                      <w:rPr>
                        <w:rFonts w:ascii="Arial" w:hAnsi="Arial" w:cs="Arial"/>
                        <w:color w:val="000000"/>
                        <w:sz w:val="16"/>
                        <w:szCs w:val="16"/>
                      </w:rPr>
                    </w:pPr>
                    <w:r>
                      <w:rPr>
                        <w:rFonts w:ascii="Arial" w:hAnsi="Arial" w:cs="Arial"/>
                        <w:color w:val="4D525F"/>
                        <w:sz w:val="16"/>
                        <w:szCs w:val="16"/>
                      </w:rPr>
                      <w:t>De</w:t>
                    </w:r>
                    <w:r>
                      <w:rPr>
                        <w:rFonts w:ascii="Arial" w:hAnsi="Arial" w:cs="Arial"/>
                        <w:color w:val="4D525F"/>
                        <w:spacing w:val="-2"/>
                        <w:sz w:val="16"/>
                        <w:szCs w:val="16"/>
                      </w:rPr>
                      <w:t>p</w:t>
                    </w:r>
                    <w:r>
                      <w:rPr>
                        <w:rFonts w:ascii="Arial" w:hAnsi="Arial" w:cs="Arial"/>
                        <w:color w:val="4D525F"/>
                        <w:sz w:val="16"/>
                        <w:szCs w:val="16"/>
                      </w:rPr>
                      <w:t>artment of Ecology and Evolutionary Biology</w:t>
                    </w:r>
                  </w:p>
                  <w:p w:rsidR="00156BB6"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color w:val="92979E"/>
                        <w:sz w:val="14"/>
                        <w:szCs w:val="14"/>
                      </w:rPr>
                      <w:t>75 NO</w:t>
                    </w:r>
                    <w:r>
                      <w:rPr>
                        <w:rFonts w:ascii="Arial" w:hAnsi="Arial" w:cs="Arial"/>
                        <w:color w:val="92979E"/>
                        <w:spacing w:val="-3"/>
                        <w:sz w:val="14"/>
                        <w:szCs w:val="14"/>
                      </w:rPr>
                      <w:t>R</w:t>
                    </w:r>
                    <w:r>
                      <w:rPr>
                        <w:rFonts w:ascii="Arial" w:hAnsi="Arial" w:cs="Arial"/>
                        <w:color w:val="92979E"/>
                        <w:sz w:val="14"/>
                        <w:szCs w:val="14"/>
                      </w:rPr>
                      <w:t>TH EAGLEVILLE ROAD, UNIT</w:t>
                    </w:r>
                    <w:r>
                      <w:rPr>
                        <w:rFonts w:ascii="Arial" w:hAnsi="Arial" w:cs="Arial"/>
                        <w:color w:val="92979E"/>
                        <w:spacing w:val="-3"/>
                        <w:sz w:val="14"/>
                        <w:szCs w:val="14"/>
                      </w:rPr>
                      <w:t xml:space="preserve"> </w:t>
                    </w:r>
                    <w:r>
                      <w:rPr>
                        <w:rFonts w:ascii="Arial" w:hAnsi="Arial" w:cs="Arial"/>
                        <w:color w:val="92979E"/>
                        <w:sz w:val="14"/>
                        <w:szCs w:val="14"/>
                      </w:rPr>
                      <w:t>3043</w:t>
                    </w:r>
                  </w:p>
                  <w:p w:rsidR="00156BB6" w:rsidRDefault="00156BB6" w:rsidP="00BD601A">
                    <w:pPr>
                      <w:autoSpaceDE w:val="0"/>
                      <w:autoSpaceDN w:val="0"/>
                      <w:adjustRightInd w:val="0"/>
                      <w:spacing w:after="20" w:line="240" w:lineRule="auto"/>
                      <w:ind w:right="-20"/>
                      <w:rPr>
                        <w:rFonts w:ascii="Arial" w:hAnsi="Arial" w:cs="Arial"/>
                        <w:color w:val="000000"/>
                        <w:sz w:val="14"/>
                        <w:szCs w:val="14"/>
                      </w:rPr>
                    </w:pPr>
                    <w:r>
                      <w:rPr>
                        <w:rFonts w:ascii="Arial" w:hAnsi="Arial" w:cs="Arial"/>
                        <w:color w:val="92979E"/>
                        <w:sz w:val="14"/>
                        <w:szCs w:val="14"/>
                      </w:rPr>
                      <w:t>S</w:t>
                    </w:r>
                    <w:r>
                      <w:rPr>
                        <w:rFonts w:ascii="Arial" w:hAnsi="Arial" w:cs="Arial"/>
                        <w:color w:val="92979E"/>
                        <w:spacing w:val="-3"/>
                        <w:sz w:val="14"/>
                        <w:szCs w:val="14"/>
                      </w:rPr>
                      <w:t>T</w:t>
                    </w:r>
                    <w:r>
                      <w:rPr>
                        <w:rFonts w:ascii="Arial" w:hAnsi="Arial" w:cs="Arial"/>
                        <w:color w:val="92979E"/>
                        <w:sz w:val="14"/>
                        <w:szCs w:val="14"/>
                      </w:rPr>
                      <w:t>ORRS, CT 06269-3043</w:t>
                    </w:r>
                  </w:p>
                  <w:p w:rsidR="00156BB6"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phone</w:t>
                    </w:r>
                    <w:r>
                      <w:rPr>
                        <w:rFonts w:ascii="Arial" w:hAnsi="Arial" w:cs="Arial"/>
                        <w:caps/>
                        <w:color w:val="7D858B"/>
                        <w:sz w:val="14"/>
                        <w:szCs w:val="14"/>
                      </w:rPr>
                      <w:t xml:space="preserve"> </w:t>
                    </w:r>
                    <w:r w:rsidR="00911A5D">
                      <w:rPr>
                        <w:rFonts w:ascii="Arial" w:hAnsi="Arial" w:cs="Arial"/>
                        <w:color w:val="92979E"/>
                        <w:sz w:val="14"/>
                        <w:szCs w:val="14"/>
                      </w:rPr>
                      <w:t>860.486.6587</w:t>
                    </w:r>
                  </w:p>
                  <w:p w:rsidR="00885C67" w:rsidRDefault="00156BB6"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fax</w:t>
                    </w:r>
                    <w:r>
                      <w:rPr>
                        <w:rFonts w:ascii="Arial" w:hAnsi="Arial" w:cs="Arial"/>
                        <w:caps/>
                        <w:color w:val="7D858B"/>
                        <w:sz w:val="14"/>
                        <w:szCs w:val="14"/>
                      </w:rPr>
                      <w:t xml:space="preserve"> </w:t>
                    </w:r>
                    <w:r>
                      <w:rPr>
                        <w:rFonts w:ascii="Arial" w:hAnsi="Arial" w:cs="Arial"/>
                        <w:color w:val="92979E"/>
                        <w:sz w:val="14"/>
                        <w:szCs w:val="14"/>
                      </w:rPr>
                      <w:t>860.486.6364</w:t>
                    </w:r>
                    <w:r w:rsidR="00205C53">
                      <w:rPr>
                        <w:rFonts w:ascii="Arial" w:hAnsi="Arial" w:cs="Arial"/>
                        <w:color w:val="92979E"/>
                        <w:sz w:val="14"/>
                        <w:szCs w:val="14"/>
                      </w:rPr>
                      <w:br/>
                    </w:r>
                    <w:r w:rsidR="00885C67">
                      <w:rPr>
                        <w:rFonts w:ascii="Arial" w:hAnsi="Arial" w:cs="Arial"/>
                        <w:b/>
                        <w:bCs/>
                        <w:caps/>
                        <w:color w:val="7D858B"/>
                        <w:spacing w:val="-3"/>
                        <w:sz w:val="10"/>
                        <w:szCs w:val="10"/>
                      </w:rPr>
                      <w:t xml:space="preserve">Email: </w:t>
                    </w:r>
                    <w:r w:rsidR="00885C67">
                      <w:rPr>
                        <w:rFonts w:ascii="Arial" w:hAnsi="Arial" w:cs="Arial"/>
                        <w:color w:val="92979E"/>
                        <w:sz w:val="14"/>
                        <w:szCs w:val="14"/>
                      </w:rPr>
                      <w:t>robert.bagchi@uconn.edu</w:t>
                    </w:r>
                  </w:p>
                  <w:p w:rsidR="00156BB6" w:rsidRDefault="00205C53" w:rsidP="00BD601A">
                    <w:pPr>
                      <w:autoSpaceDE w:val="0"/>
                      <w:autoSpaceDN w:val="0"/>
                      <w:adjustRightInd w:val="0"/>
                      <w:spacing w:after="20" w:line="143" w:lineRule="exact"/>
                      <w:ind w:right="-20"/>
                      <w:rPr>
                        <w:rFonts w:ascii="Arial" w:hAnsi="Arial" w:cs="Arial"/>
                        <w:color w:val="000000"/>
                        <w:sz w:val="14"/>
                        <w:szCs w:val="14"/>
                      </w:rPr>
                    </w:pPr>
                    <w:r>
                      <w:rPr>
                        <w:rFonts w:ascii="Arial" w:hAnsi="Arial" w:cs="Arial"/>
                        <w:b/>
                        <w:bCs/>
                        <w:caps/>
                        <w:color w:val="7D858B"/>
                        <w:spacing w:val="-3"/>
                        <w:sz w:val="10"/>
                        <w:szCs w:val="10"/>
                      </w:rPr>
                      <w:t xml:space="preserve">WEB: </w:t>
                    </w:r>
                    <w:r w:rsidR="00885C67" w:rsidRPr="00885C67">
                      <w:rPr>
                        <w:rFonts w:ascii="Arial" w:hAnsi="Arial" w:cs="Arial"/>
                        <w:color w:val="92979E"/>
                        <w:sz w:val="14"/>
                        <w:szCs w:val="14"/>
                      </w:rPr>
                      <w:t>http://bagchi.eeb.uconn.edu/</w:t>
                    </w:r>
                  </w:p>
                  <w:p w:rsidR="00156BB6" w:rsidRPr="008A67FE" w:rsidRDefault="00156BB6" w:rsidP="00BD601A">
                    <w:pPr>
                      <w:spacing w:after="20"/>
                      <w:rPr>
                        <w:noProof/>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1843" w14:textId="77777777" w:rsidR="00356D89" w:rsidRDefault="00356D89" w:rsidP="00166BBD">
      <w:pPr>
        <w:spacing w:after="0" w:line="240" w:lineRule="auto"/>
      </w:pPr>
      <w:r>
        <w:separator/>
      </w:r>
    </w:p>
  </w:footnote>
  <w:footnote w:type="continuationSeparator" w:id="0">
    <w:p w14:paraId="327CB88F" w14:textId="77777777" w:rsidR="00356D89" w:rsidRDefault="00356D89" w:rsidP="00166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D41F" w14:textId="77777777" w:rsidR="00156BB6" w:rsidRDefault="00156BB6">
    <w:pPr>
      <w:pStyle w:val="Header"/>
    </w:pPr>
  </w:p>
  <w:p w14:paraId="063C78C4" w14:textId="77777777" w:rsidR="00156BB6" w:rsidRDefault="00156B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B400" w14:textId="77777777" w:rsidR="00156BB6" w:rsidRDefault="00156BB6" w:rsidP="0027744D">
    <w:pPr>
      <w:pStyle w:val="Header"/>
      <w:ind w:left="-1440"/>
    </w:pPr>
    <w:r>
      <w:rPr>
        <w:noProof/>
      </w:rPr>
      <w:drawing>
        <wp:inline distT="0" distB="0" distL="0" distR="0" wp14:anchorId="63004406" wp14:editId="1C3E7AFD">
          <wp:extent cx="3526971" cy="136566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onn_Letterhead.bmp"/>
                  <pic:cNvPicPr/>
                </pic:nvPicPr>
                <pic:blipFill rotWithShape="1">
                  <a:blip r:embed="rId1" cstate="print">
                    <a:extLst>
                      <a:ext uri="{28A0092B-C50C-407E-A947-70E740481C1C}">
                        <a14:useLocalDpi xmlns:a14="http://schemas.microsoft.com/office/drawing/2010/main" val="0"/>
                      </a:ext>
                    </a:extLst>
                  </a:blip>
                  <a:srcRect r="54932" b="-253"/>
                  <a:stretch/>
                </pic:blipFill>
                <pic:spPr bwMode="auto">
                  <a:xfrm>
                    <a:off x="0" y="0"/>
                    <a:ext cx="3527614" cy="1365911"/>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C9"/>
    <w:rsid w:val="00034608"/>
    <w:rsid w:val="000B6003"/>
    <w:rsid w:val="000C7FF2"/>
    <w:rsid w:val="00105209"/>
    <w:rsid w:val="00116235"/>
    <w:rsid w:val="00133F5F"/>
    <w:rsid w:val="00151321"/>
    <w:rsid w:val="00156BB6"/>
    <w:rsid w:val="001661D3"/>
    <w:rsid w:val="00166BBD"/>
    <w:rsid w:val="00172E69"/>
    <w:rsid w:val="001B5E28"/>
    <w:rsid w:val="001D30B2"/>
    <w:rsid w:val="001F0232"/>
    <w:rsid w:val="00205C53"/>
    <w:rsid w:val="00207847"/>
    <w:rsid w:val="00224F37"/>
    <w:rsid w:val="00227D26"/>
    <w:rsid w:val="00265921"/>
    <w:rsid w:val="0027744D"/>
    <w:rsid w:val="002B6279"/>
    <w:rsid w:val="00316244"/>
    <w:rsid w:val="00324B3F"/>
    <w:rsid w:val="003250CE"/>
    <w:rsid w:val="0033493F"/>
    <w:rsid w:val="00336254"/>
    <w:rsid w:val="00356D89"/>
    <w:rsid w:val="003951FD"/>
    <w:rsid w:val="003A0C16"/>
    <w:rsid w:val="003C6C56"/>
    <w:rsid w:val="00417230"/>
    <w:rsid w:val="004254B7"/>
    <w:rsid w:val="00441089"/>
    <w:rsid w:val="00465DF3"/>
    <w:rsid w:val="00475622"/>
    <w:rsid w:val="00476742"/>
    <w:rsid w:val="004C0BD2"/>
    <w:rsid w:val="004D4129"/>
    <w:rsid w:val="00561F32"/>
    <w:rsid w:val="00564640"/>
    <w:rsid w:val="005B5AA9"/>
    <w:rsid w:val="005B743D"/>
    <w:rsid w:val="005F079A"/>
    <w:rsid w:val="00634E23"/>
    <w:rsid w:val="00674CEC"/>
    <w:rsid w:val="007024ED"/>
    <w:rsid w:val="0079627A"/>
    <w:rsid w:val="007B41B7"/>
    <w:rsid w:val="007F2B68"/>
    <w:rsid w:val="0082439F"/>
    <w:rsid w:val="008251E9"/>
    <w:rsid w:val="00846B0B"/>
    <w:rsid w:val="00852449"/>
    <w:rsid w:val="00885C67"/>
    <w:rsid w:val="008F2E95"/>
    <w:rsid w:val="00911A5D"/>
    <w:rsid w:val="009245E4"/>
    <w:rsid w:val="0095696E"/>
    <w:rsid w:val="009C2FED"/>
    <w:rsid w:val="00A524A6"/>
    <w:rsid w:val="00A87D03"/>
    <w:rsid w:val="00AD0FC3"/>
    <w:rsid w:val="00AF0A92"/>
    <w:rsid w:val="00B03250"/>
    <w:rsid w:val="00B103F9"/>
    <w:rsid w:val="00B40AD4"/>
    <w:rsid w:val="00B674E1"/>
    <w:rsid w:val="00BA244A"/>
    <w:rsid w:val="00BD601A"/>
    <w:rsid w:val="00C150A1"/>
    <w:rsid w:val="00C1697B"/>
    <w:rsid w:val="00C25EDA"/>
    <w:rsid w:val="00C74D2B"/>
    <w:rsid w:val="00C81BD5"/>
    <w:rsid w:val="00CA1470"/>
    <w:rsid w:val="00CA7BA2"/>
    <w:rsid w:val="00D13659"/>
    <w:rsid w:val="00D25002"/>
    <w:rsid w:val="00D3055C"/>
    <w:rsid w:val="00D676E1"/>
    <w:rsid w:val="00D95733"/>
    <w:rsid w:val="00D97CD3"/>
    <w:rsid w:val="00DA59E7"/>
    <w:rsid w:val="00DD7731"/>
    <w:rsid w:val="00DE37C9"/>
    <w:rsid w:val="00DF1E2B"/>
    <w:rsid w:val="00DF3C7E"/>
    <w:rsid w:val="00DF728B"/>
    <w:rsid w:val="00E07849"/>
    <w:rsid w:val="00E16092"/>
    <w:rsid w:val="00E27F42"/>
    <w:rsid w:val="00E8044B"/>
    <w:rsid w:val="00EF0DC2"/>
    <w:rsid w:val="00F37F61"/>
    <w:rsid w:val="00F411A0"/>
    <w:rsid w:val="00F63713"/>
    <w:rsid w:val="00F770DC"/>
    <w:rsid w:val="00F973EC"/>
    <w:rsid w:val="00FC791C"/>
    <w:rsid w:val="00FD6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2ED5C"/>
  <w15:docId w15:val="{FF5E3BBC-1C29-41CF-ABB8-E19F626F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3F9"/>
  </w:style>
  <w:style w:type="paragraph" w:styleId="Heading1">
    <w:name w:val="heading 1"/>
    <w:basedOn w:val="Normal"/>
    <w:next w:val="Normal"/>
    <w:link w:val="Heading1Char"/>
    <w:uiPriority w:val="9"/>
    <w:qFormat/>
    <w:rsid w:val="00224F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4F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24F37"/>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BBD"/>
  </w:style>
  <w:style w:type="paragraph" w:styleId="Footer">
    <w:name w:val="footer"/>
    <w:basedOn w:val="Normal"/>
    <w:link w:val="FooterChar"/>
    <w:uiPriority w:val="99"/>
    <w:unhideWhenUsed/>
    <w:rsid w:val="0016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BBD"/>
  </w:style>
  <w:style w:type="paragraph" w:styleId="BalloonText">
    <w:name w:val="Balloon Text"/>
    <w:basedOn w:val="Normal"/>
    <w:link w:val="BalloonTextChar"/>
    <w:uiPriority w:val="99"/>
    <w:semiHidden/>
    <w:unhideWhenUsed/>
    <w:rsid w:val="0016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BD"/>
    <w:rPr>
      <w:rFonts w:ascii="Tahoma" w:hAnsi="Tahoma" w:cs="Tahoma"/>
      <w:sz w:val="16"/>
      <w:szCs w:val="16"/>
    </w:rPr>
  </w:style>
  <w:style w:type="paragraph" w:customStyle="1" w:styleId="BasicParagraph">
    <w:name w:val="[Basic Paragraph]"/>
    <w:basedOn w:val="Normal"/>
    <w:uiPriority w:val="99"/>
    <w:rsid w:val="00E07849"/>
    <w:pPr>
      <w:autoSpaceDE w:val="0"/>
      <w:autoSpaceDN w:val="0"/>
      <w:adjustRightInd w:val="0"/>
      <w:spacing w:after="0" w:line="288" w:lineRule="auto"/>
      <w:textAlignment w:val="center"/>
    </w:pPr>
    <w:rPr>
      <w:rFonts w:ascii="Helvetica (TT) Regular" w:hAnsi="Helvetica (TT) Regular" w:cs="Helvetica (TT) Regular"/>
      <w:color w:val="000000"/>
      <w:sz w:val="24"/>
      <w:szCs w:val="24"/>
    </w:rPr>
  </w:style>
  <w:style w:type="character" w:styleId="Hyperlink">
    <w:name w:val="Hyperlink"/>
    <w:basedOn w:val="DefaultParagraphFont"/>
    <w:uiPriority w:val="99"/>
    <w:unhideWhenUsed/>
    <w:rsid w:val="00885C67"/>
    <w:rPr>
      <w:color w:val="0000FF" w:themeColor="hyperlink"/>
      <w:u w:val="single"/>
    </w:rPr>
  </w:style>
  <w:style w:type="character" w:customStyle="1" w:styleId="Heading1Char">
    <w:name w:val="Heading 1 Char"/>
    <w:basedOn w:val="DefaultParagraphFont"/>
    <w:link w:val="Heading1"/>
    <w:uiPriority w:val="9"/>
    <w:rsid w:val="00224F3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4F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24F37"/>
    <w:rPr>
      <w:rFonts w:ascii="Times New Roman" w:eastAsiaTheme="majorEastAsia" w:hAnsi="Times New Roman" w:cs="Times New Roman"/>
      <w:b/>
      <w:sz w:val="24"/>
      <w:szCs w:val="24"/>
    </w:rPr>
  </w:style>
  <w:style w:type="character" w:styleId="CommentReference">
    <w:name w:val="annotation reference"/>
    <w:basedOn w:val="DefaultParagraphFont"/>
    <w:uiPriority w:val="99"/>
    <w:semiHidden/>
    <w:unhideWhenUsed/>
    <w:rsid w:val="00C74D2B"/>
    <w:rPr>
      <w:sz w:val="18"/>
      <w:szCs w:val="18"/>
    </w:rPr>
  </w:style>
  <w:style w:type="paragraph" w:styleId="CommentText">
    <w:name w:val="annotation text"/>
    <w:basedOn w:val="Normal"/>
    <w:link w:val="CommentTextChar"/>
    <w:uiPriority w:val="99"/>
    <w:semiHidden/>
    <w:unhideWhenUsed/>
    <w:rsid w:val="00C74D2B"/>
    <w:pPr>
      <w:spacing w:line="240" w:lineRule="auto"/>
    </w:pPr>
    <w:rPr>
      <w:sz w:val="24"/>
      <w:szCs w:val="24"/>
    </w:rPr>
  </w:style>
  <w:style w:type="character" w:customStyle="1" w:styleId="CommentTextChar">
    <w:name w:val="Comment Text Char"/>
    <w:basedOn w:val="DefaultParagraphFont"/>
    <w:link w:val="CommentText"/>
    <w:uiPriority w:val="99"/>
    <w:semiHidden/>
    <w:rsid w:val="00C74D2B"/>
    <w:rPr>
      <w:sz w:val="24"/>
      <w:szCs w:val="24"/>
    </w:rPr>
  </w:style>
  <w:style w:type="paragraph" w:styleId="CommentSubject">
    <w:name w:val="annotation subject"/>
    <w:basedOn w:val="CommentText"/>
    <w:next w:val="CommentText"/>
    <w:link w:val="CommentSubjectChar"/>
    <w:uiPriority w:val="99"/>
    <w:semiHidden/>
    <w:unhideWhenUsed/>
    <w:rsid w:val="00C74D2B"/>
    <w:rPr>
      <w:b/>
      <w:bCs/>
      <w:sz w:val="20"/>
      <w:szCs w:val="20"/>
    </w:rPr>
  </w:style>
  <w:style w:type="character" w:customStyle="1" w:styleId="CommentSubjectChar">
    <w:name w:val="Comment Subject Char"/>
    <w:basedOn w:val="CommentTextChar"/>
    <w:link w:val="CommentSubject"/>
    <w:uiPriority w:val="99"/>
    <w:semiHidden/>
    <w:rsid w:val="00C74D2B"/>
    <w:rPr>
      <w:b/>
      <w:bCs/>
      <w:sz w:val="20"/>
      <w:szCs w:val="20"/>
    </w:rPr>
  </w:style>
  <w:style w:type="paragraph" w:styleId="Revision">
    <w:name w:val="Revision"/>
    <w:hidden/>
    <w:uiPriority w:val="99"/>
    <w:semiHidden/>
    <w:rsid w:val="00C74D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Elec_letterhead_bagch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6EFBCD-53DC-0249-8B14-D6208AE9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D:\Documents\Custom Office Templates\Elec_letterhead_bagchi.dotx</Template>
  <TotalTime>27</TotalTime>
  <Pages>4</Pages>
  <Words>1390</Words>
  <Characters>7925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Bagchi</dc:creator>
  <cp:lastModifiedBy>Microsoft Office User</cp:lastModifiedBy>
  <cp:revision>7</cp:revision>
  <cp:lastPrinted>2013-06-12T17:28:00Z</cp:lastPrinted>
  <dcterms:created xsi:type="dcterms:W3CDTF">2016-10-26T19:37:00Z</dcterms:created>
  <dcterms:modified xsi:type="dcterms:W3CDTF">2016-10-26T19:56:00Z</dcterms:modified>
</cp:coreProperties>
</file>